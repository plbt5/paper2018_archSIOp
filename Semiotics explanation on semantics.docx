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B9C47" w14:textId="2F586453" w:rsidR="00D644CD" w:rsidRDefault="007904AF" w:rsidP="00141F5C">
      <w:pPr>
        <w:rPr>
          <w:rFonts w:ascii="Tahoma" w:eastAsia="Times New Roman" w:hAnsi="Tahoma" w:cs="Times New Roman"/>
          <w:color w:val="000000"/>
          <w:sz w:val="20"/>
          <w:szCs w:val="20"/>
          <w:shd w:val="clear" w:color="auto" w:fill="FFFFFF"/>
          <w:lang w:val="en-US"/>
        </w:rPr>
      </w:pPr>
      <w:r w:rsidRPr="007904AF">
        <w:rPr>
          <w:rFonts w:ascii="Tahoma" w:eastAsia="Times New Roman" w:hAnsi="Tahoma" w:cs="Times New Roman"/>
          <w:color w:val="000000"/>
          <w:sz w:val="20"/>
          <w:szCs w:val="20"/>
          <w:shd w:val="clear" w:color="auto" w:fill="FFFFFF"/>
          <w:lang w:val="en-US"/>
        </w:rPr>
        <w:t xml:space="preserve">Semiotics </w:t>
      </w:r>
      <w:del w:id="0" w:author="Paul Brandt" w:date="2018-06-25T15:07:00Z">
        <w:r w:rsidRPr="007904AF" w:rsidDel="00141F5C">
          <w:rPr>
            <w:rFonts w:ascii="Tahoma" w:eastAsia="Times New Roman" w:hAnsi="Tahoma" w:cs="Times New Roman"/>
            <w:color w:val="000000"/>
            <w:sz w:val="20"/>
            <w:szCs w:val="20"/>
            <w:shd w:val="clear" w:color="auto" w:fill="FFFFFF"/>
            <w:lang w:val="en-US"/>
          </w:rPr>
          <w:delText>explanation on</w:delText>
        </w:r>
      </w:del>
      <w:ins w:id="1" w:author="Paul Brandt" w:date="2018-06-25T15:07:00Z">
        <w:r w:rsidR="00141F5C">
          <w:rPr>
            <w:rFonts w:ascii="Tahoma" w:eastAsia="Times New Roman" w:hAnsi="Tahoma" w:cs="Times New Roman"/>
            <w:color w:val="000000"/>
            <w:sz w:val="20"/>
            <w:szCs w:val="20"/>
            <w:shd w:val="clear" w:color="auto" w:fill="FFFFFF"/>
            <w:lang w:val="en-US"/>
          </w:rPr>
          <w:t>and</w:t>
        </w:r>
      </w:ins>
      <w:r w:rsidRPr="007904AF">
        <w:rPr>
          <w:rFonts w:ascii="Tahoma" w:eastAsia="Times New Roman" w:hAnsi="Tahoma" w:cs="Times New Roman"/>
          <w:color w:val="000000"/>
          <w:sz w:val="20"/>
          <w:szCs w:val="20"/>
          <w:shd w:val="clear" w:color="auto" w:fill="FFFFFF"/>
          <w:lang w:val="en-US"/>
        </w:rPr>
        <w:t xml:space="preserve"> </w:t>
      </w:r>
      <w:r w:rsidR="001761AA">
        <w:rPr>
          <w:rFonts w:ascii="Tahoma" w:eastAsia="Times New Roman" w:hAnsi="Tahoma" w:cs="Times New Roman"/>
          <w:color w:val="000000"/>
          <w:sz w:val="20"/>
          <w:szCs w:val="20"/>
          <w:shd w:val="clear" w:color="auto" w:fill="FFFFFF"/>
          <w:lang w:val="en-US"/>
        </w:rPr>
        <w:t xml:space="preserve">philosophy, related to </w:t>
      </w:r>
      <w:r w:rsidRPr="007904AF">
        <w:rPr>
          <w:rFonts w:ascii="Tahoma" w:eastAsia="Times New Roman" w:hAnsi="Tahoma" w:cs="Times New Roman"/>
          <w:color w:val="000000"/>
          <w:sz w:val="20"/>
          <w:szCs w:val="20"/>
          <w:shd w:val="clear" w:color="auto" w:fill="FFFFFF"/>
          <w:lang w:val="en-US"/>
        </w:rPr>
        <w:t>semantics</w:t>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lang w:val="en-US"/>
        </w:rPr>
        <w:br/>
      </w:r>
      <w:ins w:id="2" w:author="Paul Brandt" w:date="2018-06-25T15:14:00Z">
        <w:r w:rsidR="00141F5C">
          <w:rPr>
            <w:rFonts w:ascii="Tahoma" w:eastAsia="Times New Roman" w:hAnsi="Tahoma" w:cs="Times New Roman"/>
            <w:color w:val="000000"/>
            <w:sz w:val="20"/>
            <w:szCs w:val="20"/>
            <w:shd w:val="clear" w:color="auto" w:fill="FFFFFF"/>
            <w:lang w:val="en-US"/>
          </w:rPr>
          <w:t>T</w:t>
        </w:r>
      </w:ins>
      <w:r w:rsidRPr="007904AF">
        <w:rPr>
          <w:rFonts w:ascii="Tahoma" w:eastAsia="Times New Roman" w:hAnsi="Tahoma" w:cs="Times New Roman"/>
          <w:color w:val="000000"/>
          <w:sz w:val="20"/>
          <w:szCs w:val="20"/>
          <w:shd w:val="clear" w:color="auto" w:fill="FFFFFF"/>
          <w:lang w:val="en-US"/>
        </w:rPr>
        <w:t xml:space="preserve">he discipline of semiotics is the study of </w:t>
      </w:r>
      <w:r w:rsidRPr="00141F5C">
        <w:rPr>
          <w:rFonts w:ascii="Tahoma" w:eastAsia="Times New Roman" w:hAnsi="Tahoma" w:cs="Times New Roman"/>
          <w:color w:val="000000"/>
          <w:sz w:val="20"/>
          <w:szCs w:val="20"/>
          <w:shd w:val="clear" w:color="auto" w:fill="FFFFFF"/>
          <w:lang w:val="en-US"/>
        </w:rPr>
        <w:t>signs</w:t>
      </w:r>
      <w:r w:rsidRPr="007904AF">
        <w:rPr>
          <w:rFonts w:ascii="Tahoma" w:eastAsia="Times New Roman" w:hAnsi="Tahoma" w:cs="Times New Roman"/>
          <w:color w:val="000000"/>
          <w:sz w:val="20"/>
          <w:szCs w:val="20"/>
          <w:shd w:val="clear" w:color="auto" w:fill="FFFFFF"/>
          <w:lang w:val="en-US"/>
        </w:rPr>
        <w:t xml:space="preserve">, reality and meaning. The meaning of </w:t>
      </w:r>
      <w:r w:rsidR="00DB7603">
        <w:rPr>
          <w:rFonts w:ascii="Tahoma" w:eastAsia="Times New Roman" w:hAnsi="Tahoma" w:cs="Times New Roman"/>
          <w:color w:val="000000"/>
          <w:sz w:val="20"/>
          <w:szCs w:val="20"/>
          <w:shd w:val="clear" w:color="auto" w:fill="FFFFFF"/>
          <w:lang w:val="en-US"/>
        </w:rPr>
        <w:t xml:space="preserve">such </w:t>
      </w:r>
      <w:r w:rsidRPr="007904AF">
        <w:rPr>
          <w:rFonts w:ascii="Tahoma" w:eastAsia="Times New Roman" w:hAnsi="Tahoma" w:cs="Times New Roman"/>
          <w:color w:val="000000"/>
          <w:sz w:val="20"/>
          <w:szCs w:val="20"/>
          <w:shd w:val="clear" w:color="auto" w:fill="FFFFFF"/>
          <w:lang w:val="en-US"/>
        </w:rPr>
        <w:t xml:space="preserve">a </w:t>
      </w:r>
      <w:r w:rsidRPr="00141F5C">
        <w:rPr>
          <w:rFonts w:ascii="Tahoma" w:eastAsia="Times New Roman" w:hAnsi="Tahoma" w:cs="Times New Roman"/>
          <w:color w:val="000000"/>
          <w:sz w:val="20"/>
          <w:szCs w:val="20"/>
          <w:shd w:val="clear" w:color="auto" w:fill="FFFFFF"/>
          <w:lang w:val="en-US"/>
        </w:rPr>
        <w:t>token</w:t>
      </w:r>
      <w:r w:rsidRPr="007904AF">
        <w:rPr>
          <w:rFonts w:ascii="Tahoma" w:eastAsia="Times New Roman" w:hAnsi="Tahoma" w:cs="Times New Roman"/>
          <w:color w:val="000000"/>
          <w:sz w:val="20"/>
          <w:szCs w:val="20"/>
          <w:shd w:val="clear" w:color="auto" w:fill="FFFFFF"/>
          <w:lang w:val="en-US"/>
        </w:rPr>
        <w:t xml:space="preserve"> ultimately relates to what it denotes in reality, whilst this relation cannot be deferred from the shape, structure or other characteristics of the token itself due to its total arbitrariness. In the early 1900</w:t>
      </w:r>
      <w:r w:rsidR="00DB7603">
        <w:rPr>
          <w:rFonts w:ascii="Tahoma" w:eastAsia="Times New Roman" w:hAnsi="Tahoma" w:cs="Times New Roman"/>
          <w:color w:val="000000"/>
          <w:sz w:val="20"/>
          <w:szCs w:val="20"/>
          <w:shd w:val="clear" w:color="auto" w:fill="FFFFFF"/>
          <w:lang w:val="en-US"/>
        </w:rPr>
        <w:t>s</w:t>
      </w:r>
      <w:r w:rsidRPr="007904AF">
        <w:rPr>
          <w:rFonts w:ascii="Tahoma" w:eastAsia="Times New Roman" w:hAnsi="Tahoma" w:cs="Times New Roman"/>
          <w:color w:val="000000"/>
          <w:sz w:val="20"/>
          <w:szCs w:val="20"/>
          <w:shd w:val="clear" w:color="auto" w:fill="FFFFFF"/>
          <w:lang w:val="en-US"/>
        </w:rPr>
        <w:t xml:space="preserve">, </w:t>
      </w:r>
      <w:r w:rsidR="009A1DA0">
        <w:rPr>
          <w:rFonts w:ascii="Tahoma" w:eastAsia="Times New Roman" w:hAnsi="Tahoma" w:cs="Times New Roman"/>
          <w:color w:val="000000"/>
          <w:sz w:val="20"/>
          <w:szCs w:val="20"/>
          <w:shd w:val="clear" w:color="auto" w:fill="FFFFFF"/>
          <w:lang w:val="en-US"/>
        </w:rPr>
        <w:t>D</w:t>
      </w:r>
      <w:r w:rsidRPr="007904AF">
        <w:rPr>
          <w:rFonts w:ascii="Tahoma" w:eastAsia="Times New Roman" w:hAnsi="Tahoma" w:cs="Times New Roman"/>
          <w:color w:val="000000"/>
          <w:sz w:val="20"/>
          <w:szCs w:val="20"/>
          <w:shd w:val="clear" w:color="auto" w:fill="FFFFFF"/>
          <w:lang w:val="en-US"/>
        </w:rPr>
        <w:t>e Saussure used a dyadic model that stressed that the token (the ***signifier***) and the entity in reality (the ***signified***) were as inseparable</w:t>
      </w:r>
      <w:ins w:id="3" w:author="Hanneke Dominicus" w:date="2018-06-24T13:55:00Z">
        <w:r w:rsidR="0046257E">
          <w:rPr>
            <w:rFonts w:ascii="Tahoma" w:eastAsia="Times New Roman" w:hAnsi="Tahoma" w:cs="Times New Roman"/>
            <w:color w:val="000000"/>
            <w:sz w:val="20"/>
            <w:szCs w:val="20"/>
            <w:shd w:val="clear" w:color="auto" w:fill="FFFFFF"/>
            <w:lang w:val="en-US"/>
          </w:rPr>
          <w:t xml:space="preserve"> </w:t>
        </w:r>
      </w:ins>
      <w:r w:rsidRPr="007904AF">
        <w:rPr>
          <w:rFonts w:ascii="Tahoma" w:eastAsia="Times New Roman" w:hAnsi="Tahoma" w:cs="Times New Roman"/>
          <w:color w:val="000000"/>
          <w:sz w:val="20"/>
          <w:szCs w:val="20"/>
          <w:shd w:val="clear" w:color="auto" w:fill="FFFFFF"/>
          <w:lang w:val="en-US"/>
        </w:rPr>
        <w:t xml:space="preserve">as the two sides of a piece of paper [@Saussure:1983ka]. This piece of paper he called the ***semiotic sign***, denoting the whole. This ‘self-containment of the sign’ is one of the major principles of semiotics. </w:t>
      </w:r>
      <w:r w:rsidR="00DB7603">
        <w:rPr>
          <w:rFonts w:ascii="Tahoma" w:eastAsia="Times New Roman" w:hAnsi="Tahoma" w:cs="Times New Roman"/>
          <w:color w:val="000000"/>
          <w:sz w:val="20"/>
          <w:szCs w:val="20"/>
          <w:shd w:val="clear" w:color="auto" w:fill="FFFFFF"/>
          <w:lang w:val="en-US"/>
        </w:rPr>
        <w:t>C</w:t>
      </w:r>
      <w:r w:rsidRPr="007904AF">
        <w:rPr>
          <w:rFonts w:ascii="Tahoma" w:eastAsia="Times New Roman" w:hAnsi="Tahoma" w:cs="Times New Roman"/>
          <w:color w:val="000000"/>
          <w:sz w:val="20"/>
          <w:szCs w:val="20"/>
          <w:shd w:val="clear" w:color="auto" w:fill="FFFFFF"/>
          <w:lang w:val="en-US"/>
        </w:rPr>
        <w:t>onstructing the semiotic sign</w:t>
      </w:r>
      <w:r w:rsidR="00DB7603">
        <w:rPr>
          <w:rFonts w:ascii="Tahoma" w:eastAsia="Times New Roman" w:hAnsi="Tahoma" w:cs="Times New Roman"/>
          <w:color w:val="000000"/>
          <w:sz w:val="20"/>
          <w:szCs w:val="20"/>
          <w:shd w:val="clear" w:color="auto" w:fill="FFFFFF"/>
          <w:lang w:val="en-US"/>
        </w:rPr>
        <w:t xml:space="preserve"> from its distinct parts</w:t>
      </w:r>
      <w:r w:rsidRPr="007904AF">
        <w:rPr>
          <w:rFonts w:ascii="Tahoma" w:eastAsia="Times New Roman" w:hAnsi="Tahoma" w:cs="Times New Roman"/>
          <w:color w:val="000000"/>
          <w:sz w:val="20"/>
          <w:szCs w:val="20"/>
          <w:shd w:val="clear" w:color="auto" w:fill="FFFFFF"/>
          <w:lang w:val="en-US"/>
        </w:rPr>
        <w:t xml:space="preserve"> is called ***semeiosis***. The signifier, in combination with </w:t>
      </w:r>
      <w:r w:rsidR="0046257E">
        <w:rPr>
          <w:rFonts w:ascii="Tahoma" w:eastAsia="Times New Roman" w:hAnsi="Tahoma" w:cs="Times New Roman"/>
          <w:color w:val="000000"/>
          <w:sz w:val="20"/>
          <w:szCs w:val="20"/>
          <w:shd w:val="clear" w:color="auto" w:fill="FFFFFF"/>
          <w:lang w:val="en-US"/>
        </w:rPr>
        <w:t>their</w:t>
      </w:r>
      <w:r w:rsidR="0046257E" w:rsidRPr="007904AF">
        <w:rPr>
          <w:rFonts w:ascii="Tahoma" w:eastAsia="Times New Roman" w:hAnsi="Tahoma" w:cs="Times New Roman"/>
          <w:color w:val="000000"/>
          <w:sz w:val="20"/>
          <w:szCs w:val="20"/>
          <w:shd w:val="clear" w:color="auto" w:fill="FFFFFF"/>
          <w:lang w:val="en-US"/>
        </w:rPr>
        <w:t xml:space="preserve"> </w:t>
      </w:r>
      <w:r w:rsidRPr="007904AF">
        <w:rPr>
          <w:rFonts w:ascii="Tahoma" w:eastAsia="Times New Roman" w:hAnsi="Tahoma" w:cs="Times New Roman"/>
          <w:color w:val="000000"/>
          <w:sz w:val="20"/>
          <w:szCs w:val="20"/>
          <w:shd w:val="clear" w:color="auto" w:fill="FFFFFF"/>
          <w:lang w:val="en-US"/>
        </w:rPr>
        <w:t xml:space="preserve">ability for semeiosis, provides humans with the tool to converse with each other. The tokens provide </w:t>
      </w:r>
      <w:r w:rsidR="00DB7603">
        <w:rPr>
          <w:rFonts w:ascii="Tahoma" w:eastAsia="Times New Roman" w:hAnsi="Tahoma" w:cs="Times New Roman"/>
          <w:color w:val="000000"/>
          <w:sz w:val="20"/>
          <w:szCs w:val="20"/>
          <w:shd w:val="clear" w:color="auto" w:fill="FFFFFF"/>
          <w:lang w:val="en-US"/>
        </w:rPr>
        <w:t>humans</w:t>
      </w:r>
      <w:r w:rsidRPr="007904AF">
        <w:rPr>
          <w:rFonts w:ascii="Tahoma" w:eastAsia="Times New Roman" w:hAnsi="Tahoma" w:cs="Times New Roman"/>
          <w:color w:val="000000"/>
          <w:sz w:val="20"/>
          <w:szCs w:val="20"/>
          <w:shd w:val="clear" w:color="auto" w:fill="FFFFFF"/>
          <w:lang w:val="en-US"/>
        </w:rPr>
        <w:t xml:space="preserve"> with a vocabulary, the semeiosis makes </w:t>
      </w:r>
      <w:r w:rsidR="00DB7603">
        <w:rPr>
          <w:rFonts w:ascii="Tahoma" w:eastAsia="Times New Roman" w:hAnsi="Tahoma" w:cs="Times New Roman"/>
          <w:color w:val="000000"/>
          <w:sz w:val="20"/>
          <w:szCs w:val="20"/>
          <w:shd w:val="clear" w:color="auto" w:fill="FFFFFF"/>
          <w:lang w:val="en-US"/>
        </w:rPr>
        <w:t>them</w:t>
      </w:r>
      <w:r w:rsidRPr="007904AF">
        <w:rPr>
          <w:rFonts w:ascii="Tahoma" w:eastAsia="Times New Roman" w:hAnsi="Tahoma" w:cs="Times New Roman"/>
          <w:color w:val="000000"/>
          <w:sz w:val="20"/>
          <w:szCs w:val="20"/>
          <w:shd w:val="clear" w:color="auto" w:fill="FFFFFF"/>
          <w:lang w:val="en-US"/>
        </w:rPr>
        <w:t xml:space="preserve"> understand about what entities </w:t>
      </w:r>
      <w:r w:rsidR="00DB7603">
        <w:rPr>
          <w:rFonts w:ascii="Tahoma" w:eastAsia="Times New Roman" w:hAnsi="Tahoma" w:cs="Times New Roman"/>
          <w:color w:val="000000"/>
          <w:sz w:val="20"/>
          <w:szCs w:val="20"/>
          <w:shd w:val="clear" w:color="auto" w:fill="FFFFFF"/>
          <w:lang w:val="en-US"/>
        </w:rPr>
        <w:t>they</w:t>
      </w:r>
      <w:r w:rsidRPr="007904AF">
        <w:rPr>
          <w:rFonts w:ascii="Tahoma" w:eastAsia="Times New Roman" w:hAnsi="Tahoma" w:cs="Times New Roman"/>
          <w:color w:val="000000"/>
          <w:sz w:val="20"/>
          <w:szCs w:val="20"/>
          <w:shd w:val="clear" w:color="auto" w:fill="FFFFFF"/>
          <w:lang w:val="en-US"/>
        </w:rPr>
        <w:t xml:space="preserve"> talk about. Semantics</w:t>
      </w:r>
      <w:r w:rsidR="00D644CD">
        <w:rPr>
          <w:rFonts w:ascii="Tahoma" w:eastAsia="Times New Roman" w:hAnsi="Tahoma" w:cs="Times New Roman"/>
          <w:color w:val="000000"/>
          <w:sz w:val="20"/>
          <w:szCs w:val="20"/>
          <w:shd w:val="clear" w:color="auto" w:fill="FFFFFF"/>
          <w:lang w:val="en-US"/>
        </w:rPr>
        <w:t>, then,</w:t>
      </w:r>
      <w:ins w:id="4" w:author="Hanneke Dominicus" w:date="2018-06-24T13:59:00Z">
        <w:r w:rsidR="0046257E">
          <w:rPr>
            <w:rFonts w:ascii="Tahoma" w:eastAsia="Times New Roman" w:hAnsi="Tahoma" w:cs="Times New Roman"/>
            <w:color w:val="000000"/>
            <w:sz w:val="20"/>
            <w:szCs w:val="20"/>
            <w:shd w:val="clear" w:color="auto" w:fill="FFFFFF"/>
            <w:lang w:val="en-US"/>
          </w:rPr>
          <w:t xml:space="preserve"> </w:t>
        </w:r>
      </w:ins>
      <w:r w:rsidR="00D644CD">
        <w:rPr>
          <w:rFonts w:ascii="Tahoma" w:eastAsia="Times New Roman" w:hAnsi="Tahoma" w:cs="Times New Roman"/>
          <w:color w:val="000000"/>
          <w:sz w:val="20"/>
          <w:szCs w:val="20"/>
          <w:shd w:val="clear" w:color="auto" w:fill="FFFFFF"/>
          <w:lang w:val="en-US"/>
        </w:rPr>
        <w:t>emerges as a result of the semeiosis that connects</w:t>
      </w:r>
      <w:r w:rsidRPr="007904AF">
        <w:rPr>
          <w:rFonts w:ascii="Tahoma" w:eastAsia="Times New Roman" w:hAnsi="Tahoma" w:cs="Times New Roman"/>
          <w:color w:val="000000"/>
          <w:sz w:val="20"/>
          <w:szCs w:val="20"/>
          <w:shd w:val="clear" w:color="auto" w:fill="FFFFFF"/>
          <w:lang w:val="en-US"/>
        </w:rPr>
        <w:t xml:space="preserve"> the distinct parts of the inseparable semiotic sign</w:t>
      </w:r>
      <w:r w:rsidR="00D644CD">
        <w:rPr>
          <w:rFonts w:ascii="Tahoma" w:eastAsia="Times New Roman" w:hAnsi="Tahoma" w:cs="Times New Roman"/>
          <w:color w:val="000000"/>
          <w:sz w:val="20"/>
          <w:szCs w:val="20"/>
          <w:shd w:val="clear" w:color="auto" w:fill="FFFFFF"/>
          <w:lang w:val="en-US"/>
        </w:rPr>
        <w:t xml:space="preserve">. </w:t>
      </w:r>
    </w:p>
    <w:p w14:paraId="7A359FCC" w14:textId="77777777" w:rsidR="00D644CD" w:rsidRDefault="00D644CD" w:rsidP="00141F5C">
      <w:pPr>
        <w:rPr>
          <w:rFonts w:ascii="Tahoma" w:eastAsia="Times New Roman" w:hAnsi="Tahoma" w:cs="Times New Roman"/>
          <w:color w:val="000000"/>
          <w:sz w:val="20"/>
          <w:szCs w:val="20"/>
          <w:shd w:val="clear" w:color="auto" w:fill="FFFFFF"/>
          <w:lang w:val="en-US"/>
        </w:rPr>
      </w:pPr>
    </w:p>
    <w:p w14:paraId="2616CF60" w14:textId="4A5F1904" w:rsidR="00A93D4A" w:rsidRDefault="007904AF" w:rsidP="00141F5C">
      <w:pPr>
        <w:rPr>
          <w:rFonts w:ascii="Tahoma" w:eastAsia="Times New Roman" w:hAnsi="Tahoma" w:cs="Times New Roman"/>
          <w:color w:val="000000"/>
          <w:sz w:val="20"/>
          <w:szCs w:val="20"/>
          <w:shd w:val="clear" w:color="auto" w:fill="FFFFFF"/>
          <w:lang w:val="en-US"/>
        </w:rPr>
      </w:pPr>
      <w:r w:rsidRPr="007904AF">
        <w:rPr>
          <w:rFonts w:ascii="Tahoma" w:eastAsia="Times New Roman" w:hAnsi="Tahoma" w:cs="Times New Roman"/>
          <w:color w:val="000000"/>
          <w:sz w:val="20"/>
          <w:szCs w:val="20"/>
          <w:shd w:val="clear" w:color="auto" w:fill="FFFFFF"/>
          <w:lang w:val="en-US"/>
        </w:rPr>
        <w:t>Sanders Peirce [in: @Sowa:2000di] developed a</w:t>
      </w:r>
      <w:r w:rsidR="00805C4E">
        <w:rPr>
          <w:rFonts w:ascii="Tahoma" w:eastAsia="Times New Roman" w:hAnsi="Tahoma" w:cs="Times New Roman"/>
          <w:color w:val="000000"/>
          <w:sz w:val="20"/>
          <w:szCs w:val="20"/>
          <w:shd w:val="clear" w:color="auto" w:fill="FFFFFF"/>
          <w:lang w:val="en-US"/>
        </w:rPr>
        <w:t>nother</w:t>
      </w:r>
      <w:r w:rsidRPr="007904AF">
        <w:rPr>
          <w:rFonts w:ascii="Tahoma" w:eastAsia="Times New Roman" w:hAnsi="Tahoma" w:cs="Times New Roman"/>
          <w:color w:val="000000"/>
          <w:sz w:val="20"/>
          <w:szCs w:val="20"/>
          <w:shd w:val="clear" w:color="auto" w:fill="FFFFFF"/>
          <w:lang w:val="en-US"/>
        </w:rPr>
        <w:t xml:space="preserve"> mo</w:t>
      </w:r>
      <w:r w:rsidR="00986A09">
        <w:rPr>
          <w:rFonts w:ascii="Tahoma" w:eastAsia="Times New Roman" w:hAnsi="Tahoma" w:cs="Times New Roman"/>
          <w:color w:val="000000"/>
          <w:sz w:val="20"/>
          <w:szCs w:val="20"/>
          <w:shd w:val="clear" w:color="auto" w:fill="FFFFFF"/>
          <w:lang w:val="en-US"/>
        </w:rPr>
        <w:t>d</w:t>
      </w:r>
      <w:r w:rsidR="0046257E">
        <w:rPr>
          <w:rFonts w:ascii="Tahoma" w:eastAsia="Times New Roman" w:hAnsi="Tahoma" w:cs="Times New Roman"/>
          <w:color w:val="000000"/>
          <w:sz w:val="20"/>
          <w:szCs w:val="20"/>
          <w:shd w:val="clear" w:color="auto" w:fill="FFFFFF"/>
          <w:lang w:val="en-US"/>
        </w:rPr>
        <w:t>el</w:t>
      </w:r>
      <w:r w:rsidR="00805C4E">
        <w:rPr>
          <w:rFonts w:ascii="Tahoma" w:eastAsia="Times New Roman" w:hAnsi="Tahoma" w:cs="Times New Roman"/>
          <w:color w:val="000000"/>
          <w:sz w:val="20"/>
          <w:szCs w:val="20"/>
          <w:shd w:val="clear" w:color="auto" w:fill="FFFFFF"/>
          <w:lang w:val="en-US"/>
        </w:rPr>
        <w:t xml:space="preserve"> to further investigate the semeiosis part of semantics</w:t>
      </w:r>
      <w:r w:rsidR="0046257E">
        <w:rPr>
          <w:rFonts w:ascii="Tahoma" w:eastAsia="Times New Roman" w:hAnsi="Tahoma" w:cs="Times New Roman"/>
          <w:color w:val="000000"/>
          <w:sz w:val="20"/>
          <w:szCs w:val="20"/>
          <w:shd w:val="clear" w:color="auto" w:fill="FFFFFF"/>
          <w:lang w:val="en-US"/>
        </w:rPr>
        <w:t xml:space="preserve">. </w:t>
      </w:r>
      <w:r w:rsidR="00D172F8">
        <w:rPr>
          <w:rFonts w:ascii="Tahoma" w:eastAsia="Times New Roman" w:hAnsi="Tahoma" w:cs="Times New Roman"/>
          <w:color w:val="000000"/>
          <w:sz w:val="20"/>
          <w:szCs w:val="20"/>
          <w:shd w:val="clear" w:color="auto" w:fill="FFFFFF"/>
          <w:lang w:val="en-US"/>
        </w:rPr>
        <w:t>H</w:t>
      </w:r>
      <w:r w:rsidRPr="007904AF">
        <w:rPr>
          <w:rFonts w:ascii="Tahoma" w:eastAsia="Times New Roman" w:hAnsi="Tahoma" w:cs="Times New Roman"/>
          <w:color w:val="000000"/>
          <w:sz w:val="20"/>
          <w:szCs w:val="20"/>
          <w:shd w:val="clear" w:color="auto" w:fill="FFFFFF"/>
          <w:lang w:val="en-US"/>
        </w:rPr>
        <w:t xml:space="preserve">e </w:t>
      </w:r>
      <w:r w:rsidR="00D172F8">
        <w:rPr>
          <w:rFonts w:ascii="Tahoma" w:eastAsia="Times New Roman" w:hAnsi="Tahoma" w:cs="Times New Roman"/>
          <w:color w:val="000000"/>
          <w:sz w:val="20"/>
          <w:szCs w:val="20"/>
          <w:shd w:val="clear" w:color="auto" w:fill="FFFFFF"/>
          <w:lang w:val="en-US"/>
        </w:rPr>
        <w:t>built</w:t>
      </w:r>
      <w:r w:rsidR="00D172F8" w:rsidRPr="007904AF">
        <w:rPr>
          <w:rFonts w:ascii="Tahoma" w:eastAsia="Times New Roman" w:hAnsi="Tahoma" w:cs="Times New Roman"/>
          <w:color w:val="000000"/>
          <w:sz w:val="20"/>
          <w:szCs w:val="20"/>
          <w:shd w:val="clear" w:color="auto" w:fill="FFFFFF"/>
          <w:lang w:val="en-US"/>
        </w:rPr>
        <w:t xml:space="preserve"> </w:t>
      </w:r>
      <w:r w:rsidRPr="007904AF">
        <w:rPr>
          <w:rFonts w:ascii="Tahoma" w:eastAsia="Times New Roman" w:hAnsi="Tahoma" w:cs="Times New Roman"/>
          <w:color w:val="000000"/>
          <w:sz w:val="20"/>
          <w:szCs w:val="20"/>
          <w:shd w:val="clear" w:color="auto" w:fill="FFFFFF"/>
          <w:lang w:val="en-US"/>
        </w:rPr>
        <w:t xml:space="preserve">a triadic model of the semiotic sign, </w:t>
      </w:r>
      <w:r w:rsidR="00D172F8">
        <w:rPr>
          <w:rFonts w:ascii="Tahoma" w:eastAsia="Times New Roman" w:hAnsi="Tahoma" w:cs="Times New Roman"/>
          <w:color w:val="000000"/>
          <w:sz w:val="20"/>
          <w:szCs w:val="20"/>
          <w:shd w:val="clear" w:color="auto" w:fill="FFFFFF"/>
          <w:lang w:val="en-US"/>
        </w:rPr>
        <w:t xml:space="preserve">including signifier and signified, and </w:t>
      </w:r>
      <w:r w:rsidRPr="007904AF">
        <w:rPr>
          <w:rFonts w:ascii="Tahoma" w:eastAsia="Times New Roman" w:hAnsi="Tahoma" w:cs="Times New Roman"/>
          <w:color w:val="000000"/>
          <w:sz w:val="20"/>
          <w:szCs w:val="20"/>
          <w:shd w:val="clear" w:color="auto" w:fill="FFFFFF"/>
          <w:lang w:val="en-US"/>
        </w:rPr>
        <w:t xml:space="preserve">the *interpretant* </w:t>
      </w:r>
      <w:r w:rsidR="00986A09">
        <w:rPr>
          <w:rFonts w:ascii="Tahoma" w:eastAsia="Times New Roman" w:hAnsi="Tahoma" w:cs="Times New Roman"/>
          <w:color w:val="000000"/>
          <w:sz w:val="20"/>
          <w:szCs w:val="20"/>
          <w:shd w:val="clear" w:color="auto" w:fill="FFFFFF"/>
          <w:lang w:val="en-US"/>
        </w:rPr>
        <w:t xml:space="preserve">which </w:t>
      </w:r>
      <w:r w:rsidRPr="007904AF">
        <w:rPr>
          <w:rFonts w:ascii="Tahoma" w:eastAsia="Times New Roman" w:hAnsi="Tahoma" w:cs="Times New Roman"/>
          <w:color w:val="000000"/>
          <w:sz w:val="20"/>
          <w:szCs w:val="20"/>
          <w:shd w:val="clear" w:color="auto" w:fill="FFFFFF"/>
          <w:lang w:val="en-US"/>
        </w:rPr>
        <w:t xml:space="preserve">expresses the mental and, hence, individual </w:t>
      </w:r>
      <w:r w:rsidR="009B5B01">
        <w:rPr>
          <w:rFonts w:ascii="Tahoma" w:eastAsia="Times New Roman" w:hAnsi="Tahoma" w:cs="Times New Roman"/>
          <w:color w:val="000000"/>
          <w:sz w:val="20"/>
          <w:szCs w:val="20"/>
          <w:shd w:val="clear" w:color="auto" w:fill="FFFFFF"/>
          <w:lang w:val="en-US"/>
        </w:rPr>
        <w:t>sense making</w:t>
      </w:r>
      <w:r w:rsidRPr="007904AF">
        <w:rPr>
          <w:rFonts w:ascii="Tahoma" w:eastAsia="Times New Roman" w:hAnsi="Tahoma" w:cs="Times New Roman"/>
          <w:color w:val="000000"/>
          <w:sz w:val="20"/>
          <w:szCs w:val="20"/>
          <w:shd w:val="clear" w:color="auto" w:fill="FFFFFF"/>
          <w:lang w:val="en-US"/>
        </w:rPr>
        <w:t xml:space="preserve">. </w:t>
      </w:r>
      <w:ins w:id="5" w:author="Hanneke Dominicus" w:date="2018-06-24T14:04:00Z">
        <w:r w:rsidR="00986A09">
          <w:rPr>
            <w:rFonts w:ascii="Tahoma" w:eastAsia="Times New Roman" w:hAnsi="Tahoma" w:cs="Times New Roman"/>
            <w:color w:val="000000"/>
            <w:sz w:val="20"/>
            <w:szCs w:val="20"/>
            <w:shd w:val="clear" w:color="auto" w:fill="FFFFFF"/>
            <w:lang w:val="en-US"/>
          </w:rPr>
          <w:t>T</w:t>
        </w:r>
      </w:ins>
      <w:r w:rsidRPr="007904AF">
        <w:rPr>
          <w:rFonts w:ascii="Tahoma" w:eastAsia="Times New Roman" w:hAnsi="Tahoma" w:cs="Times New Roman"/>
          <w:color w:val="000000"/>
          <w:sz w:val="20"/>
          <w:szCs w:val="20"/>
          <w:shd w:val="clear" w:color="auto" w:fill="FFFFFF"/>
          <w:lang w:val="en-US"/>
        </w:rPr>
        <w:t>his part is also k</w:t>
      </w:r>
      <w:r w:rsidR="009B5B01">
        <w:rPr>
          <w:rFonts w:ascii="Tahoma" w:eastAsia="Times New Roman" w:hAnsi="Tahoma" w:cs="Times New Roman"/>
          <w:color w:val="000000"/>
          <w:sz w:val="20"/>
          <w:szCs w:val="20"/>
          <w:shd w:val="clear" w:color="auto" w:fill="FFFFFF"/>
          <w:lang w:val="en-US"/>
        </w:rPr>
        <w:t>nown as the *thought*</w:t>
      </w:r>
      <w:r w:rsidR="00E93320">
        <w:rPr>
          <w:rFonts w:ascii="Tahoma" w:eastAsia="Times New Roman" w:hAnsi="Tahoma" w:cs="Times New Roman"/>
          <w:color w:val="000000"/>
          <w:sz w:val="20"/>
          <w:szCs w:val="20"/>
          <w:shd w:val="clear" w:color="auto" w:fill="FFFFFF"/>
          <w:lang w:val="en-US"/>
        </w:rPr>
        <w:t xml:space="preserve"> </w:t>
      </w:r>
      <w14:conflictIns w:id="6" w:author="Brandt, P. (Paul)">
        <w:r w:rsidR="00E93320">
          <w:rPr>
            <w:rFonts w:ascii="Tahoma" w:eastAsia="Times New Roman" w:hAnsi="Tahoma" w:cs="Times New Roman"/>
            <w:color w:val="000000"/>
            <w:sz w:val="20"/>
            <w:szCs w:val="20"/>
            <w:shd w:val="clear" w:color="auto" w:fill="FFFFFF"/>
            <w:lang w:val="en-US"/>
          </w:rPr>
          <w:t>or *interpretant*</w:t>
        </w:r>
      </w14:conflictIns>
      <w14:conflictIns w:id="7" w:author="Brandt, P. (Paul)">
        <w:r w:rsidR="009B5B01">
          <w:rPr>
            <w:rFonts w:ascii="Tahoma" w:eastAsia="Times New Roman" w:hAnsi="Tahoma" w:cs="Times New Roman"/>
            <w:color w:val="000000"/>
            <w:sz w:val="20"/>
            <w:szCs w:val="20"/>
            <w:shd w:val="clear" w:color="auto" w:fill="FFFFFF"/>
            <w:lang w:val="en-US"/>
          </w:rPr>
          <w:t xml:space="preserve"> </w:t>
        </w:r>
      </w14:conflictIns>
      <w:r w:rsidR="009B5B01">
        <w:rPr>
          <w:rFonts w:ascii="Tahoma" w:eastAsia="Times New Roman" w:hAnsi="Tahoma" w:cs="Times New Roman"/>
          <w:color w:val="000000"/>
          <w:sz w:val="20"/>
          <w:szCs w:val="20"/>
          <w:shd w:val="clear" w:color="auto" w:fill="FFFFFF"/>
          <w:lang w:val="en-US"/>
        </w:rPr>
        <w:t>component;</w:t>
      </w:r>
      <w:r w:rsidRPr="007904AF">
        <w:rPr>
          <w:rFonts w:ascii="Tahoma" w:eastAsia="Times New Roman" w:hAnsi="Tahoma" w:cs="Times New Roman"/>
          <w:color w:val="000000"/>
          <w:sz w:val="20"/>
          <w:szCs w:val="20"/>
          <w:shd w:val="clear" w:color="auto" w:fill="FFFFFF"/>
          <w:lang w:val="en-US"/>
        </w:rPr>
        <w:t xml:space="preserve"> we will refer to it as the ***conceptualisation***.</w:t>
      </w:r>
      <w14:conflictIns w:id="8" w:author="Brandt, P. (Paul)">
        <w:r w:rsidRPr="007904AF">
          <w:rPr>
            <w:rFonts w:ascii="Tahoma" w:eastAsia="Times New Roman" w:hAnsi="Tahoma" w:cs="Times New Roman"/>
            <w:color w:val="000000"/>
            <w:sz w:val="20"/>
            <w:szCs w:val="20"/>
            <w:shd w:val="clear" w:color="auto" w:fill="FFFFFF"/>
            <w:lang w:val="en-US"/>
          </w:rPr>
          <w:t>.</w:t>
        </w:r>
      </w14:conflictIns>
      <w:r w:rsidR="009B5B01">
        <w:rPr>
          <w:rFonts w:ascii="Tahoma" w:eastAsia="Times New Roman" w:hAnsi="Tahoma" w:cs="Times New Roman"/>
          <w:color w:val="000000"/>
          <w:sz w:val="20"/>
          <w:szCs w:val="20"/>
          <w:shd w:val="clear" w:color="auto" w:fill="FFFFFF"/>
          <w:lang w:val="en-US"/>
        </w:rPr>
        <w:t xml:space="preserve"> </w:t>
      </w:r>
      <w:ins w:id="9" w:author="Hanneke Dominicus" w:date="2018-06-24T14:25:00Z">
        <w:r w:rsidR="00D172F8">
          <w:rPr>
            <w:rFonts w:ascii="Tahoma" w:eastAsia="Times New Roman" w:hAnsi="Tahoma" w:cs="Times New Roman"/>
            <w:color w:val="000000"/>
            <w:sz w:val="20"/>
            <w:szCs w:val="20"/>
            <w:shd w:val="clear" w:color="auto" w:fill="FFFFFF"/>
            <w:lang w:val="en-US"/>
          </w:rPr>
          <w:t>This</w:t>
        </w:r>
      </w:ins>
      <w:r w:rsidRPr="007904AF">
        <w:rPr>
          <w:rFonts w:ascii="Tahoma" w:eastAsia="Times New Roman" w:hAnsi="Tahoma" w:cs="Times New Roman"/>
          <w:color w:val="000000"/>
          <w:sz w:val="20"/>
          <w:szCs w:val="20"/>
          <w:shd w:val="clear" w:color="auto" w:fill="FFFFFF"/>
          <w:lang w:val="en-US"/>
        </w:rPr>
        <w:t xml:space="preserve"> triadic model of the semiotic sign</w:t>
      </w:r>
      <w:r w:rsidR="009B5B01">
        <w:rPr>
          <w:rFonts w:ascii="Tahoma" w:eastAsia="Times New Roman" w:hAnsi="Tahoma" w:cs="Times New Roman"/>
          <w:color w:val="000000"/>
          <w:sz w:val="20"/>
          <w:szCs w:val="20"/>
          <w:shd w:val="clear" w:color="auto" w:fill="FFFFFF"/>
          <w:lang w:val="en-US"/>
        </w:rPr>
        <w:t xml:space="preserve"> was </w:t>
      </w:r>
      <w:r w:rsidR="00B374AB">
        <w:rPr>
          <w:rFonts w:ascii="Tahoma" w:eastAsia="Times New Roman" w:hAnsi="Tahoma" w:cs="Times New Roman"/>
          <w:color w:val="000000"/>
          <w:sz w:val="20"/>
          <w:szCs w:val="20"/>
          <w:shd w:val="clear" w:color="auto" w:fill="FFFFFF"/>
          <w:lang w:val="en-US"/>
        </w:rPr>
        <w:t>coined</w:t>
      </w:r>
      <w:r w:rsidR="009B5B01">
        <w:rPr>
          <w:rFonts w:ascii="Tahoma" w:eastAsia="Times New Roman" w:hAnsi="Tahoma" w:cs="Times New Roman"/>
          <w:color w:val="000000"/>
          <w:sz w:val="20"/>
          <w:szCs w:val="20"/>
          <w:shd w:val="clear" w:color="auto" w:fill="FFFFFF"/>
          <w:lang w:val="en-US"/>
        </w:rPr>
        <w:t xml:space="preserve"> by Peirce</w:t>
      </w:r>
      <w:r w:rsidRPr="007904AF">
        <w:rPr>
          <w:rFonts w:ascii="Tahoma" w:eastAsia="Times New Roman" w:hAnsi="Tahoma" w:cs="Times New Roman"/>
          <w:color w:val="000000"/>
          <w:sz w:val="20"/>
          <w:szCs w:val="20"/>
          <w:shd w:val="clear" w:color="auto" w:fill="FFFFFF"/>
          <w:lang w:val="en-US"/>
        </w:rPr>
        <w:t xml:space="preserve"> as the *semiotic triangle*</w:t>
      </w:r>
      <w:r w:rsidR="009B5B01">
        <w:rPr>
          <w:rFonts w:ascii="Tahoma" w:eastAsia="Times New Roman" w:hAnsi="Tahoma" w:cs="Times New Roman"/>
          <w:color w:val="000000"/>
          <w:sz w:val="20"/>
          <w:szCs w:val="20"/>
          <w:shd w:val="clear" w:color="auto" w:fill="FFFFFF"/>
          <w:lang w:val="en-US"/>
        </w:rPr>
        <w:t xml:space="preserve"> (ibid.)</w:t>
      </w:r>
      <w:r w:rsidR="001761AA">
        <w:rPr>
          <w:rFonts w:ascii="Tahoma" w:eastAsia="Times New Roman" w:hAnsi="Tahoma" w:cs="Times New Roman"/>
          <w:color w:val="000000"/>
          <w:sz w:val="20"/>
          <w:szCs w:val="20"/>
          <w:shd w:val="clear" w:color="auto" w:fill="FFFFFF"/>
          <w:lang w:val="en-US"/>
        </w:rPr>
        <w:t xml:space="preserve">, depicted in </w:t>
      </w:r>
      <w:r w:rsidR="001761AA" w:rsidRPr="007904AF">
        <w:rPr>
          <w:rFonts w:ascii="Tahoma" w:eastAsia="Times New Roman" w:hAnsi="Tahoma" w:cs="Times New Roman"/>
          <w:color w:val="000000"/>
          <w:sz w:val="20"/>
          <w:szCs w:val="20"/>
          <w:shd w:val="clear" w:color="auto" w:fill="FFFFFF"/>
          <w:lang w:val="en-US"/>
        </w:rPr>
        <w:t>\cref{fig:semiotic-triangle</w:t>
      </w:r>
      <w:r w:rsidR="001761AA">
        <w:rPr>
          <w:rFonts w:ascii="Tahoma" w:eastAsia="Times New Roman" w:hAnsi="Tahoma" w:cs="Times New Roman"/>
          <w:color w:val="000000"/>
          <w:sz w:val="20"/>
          <w:szCs w:val="20"/>
          <w:shd w:val="clear" w:color="auto" w:fill="FFFFFF"/>
          <w:lang w:val="en-US"/>
        </w:rPr>
        <w:t>s</w:t>
      </w:r>
      <w:r w:rsidR="001761AA" w:rsidRPr="007904AF">
        <w:rPr>
          <w:rFonts w:ascii="Tahoma" w:eastAsia="Times New Roman" w:hAnsi="Tahoma" w:cs="Times New Roman"/>
          <w:color w:val="000000"/>
          <w:sz w:val="20"/>
          <w:szCs w:val="20"/>
          <w:shd w:val="clear" w:color="auto" w:fill="FFFFFF"/>
          <w:lang w:val="en-US"/>
        </w:rPr>
        <w:t>}</w:t>
      </w:r>
      <w:r w:rsidR="001761AA">
        <w:rPr>
          <w:rFonts w:ascii="Tahoma" w:eastAsia="Times New Roman" w:hAnsi="Tahoma" w:cs="Times New Roman"/>
          <w:color w:val="000000"/>
          <w:sz w:val="20"/>
          <w:szCs w:val="20"/>
          <w:shd w:val="clear" w:color="auto" w:fill="FFFFFF"/>
          <w:lang w:val="en-US"/>
        </w:rPr>
        <w:t>(a)</w:t>
      </w:r>
      <w:r w:rsidR="009B5B01">
        <w:rPr>
          <w:rFonts w:ascii="Tahoma" w:eastAsia="Times New Roman" w:hAnsi="Tahoma" w:cs="Times New Roman"/>
          <w:color w:val="000000"/>
          <w:sz w:val="20"/>
          <w:szCs w:val="20"/>
          <w:shd w:val="clear" w:color="auto" w:fill="FFFFFF"/>
          <w:lang w:val="en-US"/>
        </w:rPr>
        <w:t>, and subsequently used and</w:t>
      </w:r>
      <w:r w:rsidR="00B374AB">
        <w:rPr>
          <w:rFonts w:ascii="Tahoma" w:eastAsia="Times New Roman" w:hAnsi="Tahoma" w:cs="Times New Roman"/>
          <w:color w:val="000000"/>
          <w:sz w:val="20"/>
          <w:szCs w:val="20"/>
          <w:shd w:val="clear" w:color="auto" w:fill="FFFFFF"/>
          <w:lang w:val="en-US"/>
        </w:rPr>
        <w:t xml:space="preserve"> modified by Og</w:t>
      </w:r>
      <w:r w:rsidR="009B5B01">
        <w:rPr>
          <w:rFonts w:ascii="Tahoma" w:eastAsia="Times New Roman" w:hAnsi="Tahoma" w:cs="Times New Roman"/>
          <w:color w:val="000000"/>
          <w:sz w:val="20"/>
          <w:szCs w:val="20"/>
          <w:shd w:val="clear" w:color="auto" w:fill="FFFFFF"/>
          <w:lang w:val="en-US"/>
        </w:rPr>
        <w:t>den and Richards</w:t>
      </w:r>
      <w:r w:rsidR="00B374AB">
        <w:rPr>
          <w:rFonts w:ascii="Tahoma" w:eastAsia="Times New Roman" w:hAnsi="Tahoma" w:cs="Times New Roman"/>
          <w:color w:val="000000"/>
          <w:sz w:val="20"/>
          <w:szCs w:val="20"/>
          <w:shd w:val="clear" w:color="auto" w:fill="FFFFFF"/>
          <w:lang w:val="en-US"/>
        </w:rPr>
        <w:t xml:space="preserve"> </w:t>
      </w:r>
      <w:r w:rsidR="00B374AB" w:rsidRPr="00B374AB">
        <w:rPr>
          <w:rFonts w:ascii="Tahoma" w:eastAsia="Times New Roman" w:hAnsi="Tahoma" w:cs="Times New Roman"/>
          <w:color w:val="000000"/>
          <w:sz w:val="20"/>
          <w:szCs w:val="20"/>
          <w:shd w:val="clear" w:color="auto" w:fill="FFFFFF"/>
          <w:lang w:val="en-US"/>
        </w:rPr>
        <w:t>[@Ogden1989]</w:t>
      </w:r>
      <w:r w:rsidR="009B5B01">
        <w:rPr>
          <w:rFonts w:ascii="Tahoma" w:eastAsia="Times New Roman" w:hAnsi="Tahoma" w:cs="Times New Roman"/>
          <w:color w:val="000000"/>
          <w:sz w:val="20"/>
          <w:szCs w:val="20"/>
          <w:shd w:val="clear" w:color="auto" w:fill="FFFFFF"/>
          <w:lang w:val="en-US"/>
        </w:rPr>
        <w:t>, Ullman</w:t>
      </w:r>
      <w:r w:rsidR="00B374AB">
        <w:rPr>
          <w:rFonts w:ascii="Tahoma" w:eastAsia="Times New Roman" w:hAnsi="Tahoma" w:cs="Times New Roman"/>
          <w:color w:val="000000"/>
          <w:sz w:val="20"/>
          <w:szCs w:val="20"/>
          <w:shd w:val="clear" w:color="auto" w:fill="FFFFFF"/>
          <w:lang w:val="en-US"/>
        </w:rPr>
        <w:t xml:space="preserve"> [@REFERNTIE</w:t>
      </w:r>
      <w14:conflictIns w:id="10" w:author="Brandt, P. (Paul)">
        <w:r w:rsidR="00DD4D26">
          <w:rPr>
            <w:rFonts w:ascii="Tahoma" w:eastAsia="Times New Roman" w:hAnsi="Tahoma" w:cs="Times New Roman"/>
            <w:color w:val="000000"/>
            <w:sz w:val="20"/>
            <w:szCs w:val="20"/>
            <w:shd w:val="clear" w:color="auto" w:fill="FFFFFF"/>
            <w:lang w:val="en-US"/>
          </w:rPr>
          <w:t>Ullmann:1979sL</w:t>
        </w:r>
      </w14:conflictIns>
      <w:r w:rsidR="00B374AB">
        <w:rPr>
          <w:rFonts w:ascii="Tahoma" w:eastAsia="Times New Roman" w:hAnsi="Tahoma" w:cs="Times New Roman"/>
          <w:color w:val="000000"/>
          <w:sz w:val="20"/>
          <w:szCs w:val="20"/>
          <w:shd w:val="clear" w:color="auto" w:fill="FFFFFF"/>
          <w:lang w:val="en-US"/>
        </w:rPr>
        <w:t>], and others. We introduce our modifications, a</w:t>
      </w:r>
      <w:r w:rsidR="009B5B01">
        <w:rPr>
          <w:rFonts w:ascii="Tahoma" w:eastAsia="Times New Roman" w:hAnsi="Tahoma" w:cs="Times New Roman"/>
          <w:color w:val="000000"/>
          <w:sz w:val="20"/>
          <w:szCs w:val="20"/>
          <w:shd w:val="clear" w:color="auto" w:fill="FFFFFF"/>
          <w:lang w:val="en-US"/>
        </w:rPr>
        <w:t>s</w:t>
      </w:r>
      <w:r w:rsidRPr="007904AF">
        <w:rPr>
          <w:rFonts w:ascii="Tahoma" w:eastAsia="Times New Roman" w:hAnsi="Tahoma" w:cs="Times New Roman"/>
          <w:color w:val="000000"/>
          <w:sz w:val="20"/>
          <w:szCs w:val="20"/>
          <w:shd w:val="clear" w:color="auto" w:fill="FFFFFF"/>
          <w:lang w:val="en-US"/>
        </w:rPr>
        <w:t xml:space="preserve"> depicted in \cref{fig:semiotic-triangle</w:t>
      </w:r>
      <w:r w:rsidR="001761AA">
        <w:rPr>
          <w:rFonts w:ascii="Tahoma" w:eastAsia="Times New Roman" w:hAnsi="Tahoma" w:cs="Times New Roman"/>
          <w:color w:val="000000"/>
          <w:sz w:val="20"/>
          <w:szCs w:val="20"/>
          <w:shd w:val="clear" w:color="auto" w:fill="FFFFFF"/>
          <w:lang w:val="en-US"/>
        </w:rPr>
        <w:t>s</w:t>
      </w:r>
      <w:r w:rsidRPr="007904AF">
        <w:rPr>
          <w:rFonts w:ascii="Tahoma" w:eastAsia="Times New Roman" w:hAnsi="Tahoma" w:cs="Times New Roman"/>
          <w:color w:val="000000"/>
          <w:sz w:val="20"/>
          <w:szCs w:val="20"/>
          <w:shd w:val="clear" w:color="auto" w:fill="FFFFFF"/>
          <w:lang w:val="en-US"/>
        </w:rPr>
        <w:t>}</w:t>
      </w:r>
      <w:r w:rsidR="001761AA">
        <w:rPr>
          <w:rFonts w:ascii="Tahoma" w:eastAsia="Times New Roman" w:hAnsi="Tahoma" w:cs="Times New Roman"/>
          <w:color w:val="000000"/>
          <w:sz w:val="20"/>
          <w:szCs w:val="20"/>
          <w:shd w:val="clear" w:color="auto" w:fill="FFFFFF"/>
          <w:lang w:val="en-US"/>
        </w:rPr>
        <w:t>(b)</w:t>
      </w:r>
      <w:r w:rsidRPr="007904AF">
        <w:rPr>
          <w:rFonts w:ascii="Tahoma" w:eastAsia="Times New Roman" w:hAnsi="Tahoma" w:cs="Times New Roman"/>
          <w:color w:val="000000"/>
          <w:sz w:val="20"/>
          <w:szCs w:val="20"/>
          <w:shd w:val="clear" w:color="auto" w:fill="FFFFFF"/>
          <w:lang w:val="en-US"/>
        </w:rPr>
        <w:t>. </w:t>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shd w:val="clear" w:color="auto" w:fill="FFFFFF"/>
          <w:lang w:val="en-US"/>
        </w:rPr>
        <w:t>![The triadic model of the semiotic sign, according to Peirce</w:t>
      </w:r>
      <w:r w:rsidR="001761AA">
        <w:rPr>
          <w:rFonts w:ascii="Tahoma" w:eastAsia="Times New Roman" w:hAnsi="Tahoma" w:cs="Times New Roman"/>
          <w:color w:val="000000"/>
          <w:sz w:val="20"/>
          <w:szCs w:val="20"/>
          <w:shd w:val="clear" w:color="auto" w:fill="FFFFFF"/>
          <w:lang w:val="en-US"/>
        </w:rPr>
        <w:t xml:space="preserve"> (a)</w:t>
      </w:r>
      <w:r w:rsidRPr="007904AF">
        <w:rPr>
          <w:rFonts w:ascii="Tahoma" w:eastAsia="Times New Roman" w:hAnsi="Tahoma" w:cs="Times New Roman"/>
          <w:color w:val="000000"/>
          <w:sz w:val="20"/>
          <w:szCs w:val="20"/>
          <w:shd w:val="clear" w:color="auto" w:fill="FFFFFF"/>
          <w:lang w:val="en-US"/>
        </w:rPr>
        <w:t xml:space="preserve">, and </w:t>
      </w:r>
      <w:r w:rsidR="001761AA">
        <w:rPr>
          <w:rFonts w:ascii="Tahoma" w:eastAsia="Times New Roman" w:hAnsi="Tahoma" w:cs="Times New Roman"/>
          <w:color w:val="000000"/>
          <w:sz w:val="20"/>
          <w:szCs w:val="20"/>
          <w:shd w:val="clear" w:color="auto" w:fill="FFFFFF"/>
          <w:lang w:val="en-US"/>
        </w:rPr>
        <w:t>modified by us (b)</w:t>
      </w:r>
      <w:r w:rsidRPr="007904AF">
        <w:rPr>
          <w:rFonts w:ascii="Tahoma" w:eastAsia="Times New Roman" w:hAnsi="Tahoma" w:cs="Times New Roman"/>
          <w:color w:val="000000"/>
          <w:sz w:val="20"/>
          <w:szCs w:val="20"/>
          <w:shd w:val="clear" w:color="auto" w:fill="FFFFFF"/>
          <w:lang w:val="en-US"/>
        </w:rPr>
        <w:t>.][def:semtriangle</w:t>
      </w:r>
      <w14:conflictIns w:id="11" w:author="Brandt, P. (Paul)">
        <w:r w:rsidRPr="007904AF">
          <w:rPr>
            <w:rFonts w:ascii="Tahoma" w:eastAsia="Times New Roman" w:hAnsi="Tahoma" w:cs="Times New Roman"/>
            <w:color w:val="000000"/>
            <w:sz w:val="20"/>
            <w:szCs w:val="20"/>
            <w:shd w:val="clear" w:color="auto" w:fill="FFFFFF"/>
            <w:lang w:val="en-US"/>
          </w:rPr>
          <w:t>semtriangle</w:t>
        </w:r>
      </w14:conflictIns>
      <w14:conflictIns w:id="12" w:author="Brandt, P. (Paul)">
        <w:r w:rsidR="002F066E">
          <w:rPr>
            <w:rFonts w:ascii="Tahoma" w:eastAsia="Times New Roman" w:hAnsi="Tahoma" w:cs="Times New Roman"/>
            <w:color w:val="000000"/>
            <w:sz w:val="20"/>
            <w:szCs w:val="20"/>
            <w:shd w:val="clear" w:color="auto" w:fill="FFFFFF"/>
            <w:lang w:val="en-US"/>
          </w:rPr>
          <w:t>s</w:t>
        </w:r>
      </w14:conflictIns>
      <w:r w:rsidRPr="007904AF">
        <w:rPr>
          <w:rFonts w:ascii="Tahoma" w:eastAsia="Times New Roman" w:hAnsi="Tahoma" w:cs="Times New Roman"/>
          <w:color w:val="000000"/>
          <w:sz w:val="20"/>
          <w:szCs w:val="20"/>
          <w:shd w:val="clear" w:color="auto" w:fill="FFFFFF"/>
          <w:lang w:val="en-US"/>
        </w:rPr>
        <w:t>]</w:t>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lang w:val="en-US"/>
        </w:rPr>
        <w:br/>
      </w:r>
      <w:r w:rsidR="00927E96">
        <w:rPr>
          <w:rFonts w:ascii="Tahoma" w:eastAsia="Times New Roman" w:hAnsi="Tahoma" w:cs="Times New Roman"/>
          <w:color w:val="000000"/>
          <w:sz w:val="20"/>
          <w:szCs w:val="20"/>
          <w:shd w:val="clear" w:color="auto" w:fill="FFFFFF"/>
          <w:lang w:val="en-US"/>
        </w:rPr>
        <w:t>W</w:t>
      </w:r>
      <w:r w:rsidR="00A93D4A">
        <w:rPr>
          <w:rFonts w:ascii="Tahoma" w:eastAsia="Times New Roman" w:hAnsi="Tahoma" w:cs="Times New Roman"/>
          <w:color w:val="000000"/>
          <w:sz w:val="20"/>
          <w:szCs w:val="20"/>
          <w:shd w:val="clear" w:color="auto" w:fill="FFFFFF"/>
          <w:lang w:val="en-US"/>
        </w:rPr>
        <w:t xml:space="preserve">here Peirce denotes </w:t>
      </w:r>
      <w:r w:rsidR="00EF10DE">
        <w:rPr>
          <w:rFonts w:ascii="Tahoma" w:eastAsia="Times New Roman" w:hAnsi="Tahoma" w:cs="Times New Roman"/>
          <w:color w:val="000000"/>
          <w:sz w:val="20"/>
          <w:szCs w:val="20"/>
          <w:shd w:val="clear" w:color="auto" w:fill="FFFFFF"/>
          <w:lang w:val="en-US"/>
        </w:rPr>
        <w:t>the “</w:t>
      </w:r>
      <w14:conflictIns w:id="13" w:author="Brandt, P. (Paul)">
        <w:r w:rsidR="00927E96">
          <w:rPr>
            <w:rFonts w:ascii="Tahoma" w:eastAsia="Times New Roman" w:hAnsi="Tahoma" w:cs="Times New Roman"/>
            <w:color w:val="000000"/>
            <w:sz w:val="20"/>
            <w:szCs w:val="20"/>
            <w:shd w:val="clear" w:color="auto" w:fill="FFFFFF"/>
            <w:lang w:val="en-US"/>
          </w:rPr>
          <w:t>*</w:t>
        </w:r>
      </w14:conflictIns>
      <w:r w:rsidR="00EF10DE">
        <w:rPr>
          <w:rFonts w:ascii="Tahoma" w:eastAsia="Times New Roman" w:hAnsi="Tahoma" w:cs="Times New Roman"/>
          <w:color w:val="000000"/>
          <w:sz w:val="20"/>
          <w:szCs w:val="20"/>
          <w:shd w:val="clear" w:color="auto" w:fill="FFFFFF"/>
          <w:lang w:val="en-US"/>
        </w:rPr>
        <w:t>object”,</w:t>
      </w:r>
      <w14:conflictIns w:id="14" w:author="Brandt, P. (Paul)">
        <w:r w:rsidR="00927E96">
          <w:rPr>
            <w:rFonts w:ascii="Tahoma" w:eastAsia="Times New Roman" w:hAnsi="Tahoma" w:cs="Times New Roman"/>
            <w:color w:val="000000"/>
            <w:sz w:val="20"/>
            <w:szCs w:val="20"/>
            <w:shd w:val="clear" w:color="auto" w:fill="FFFFFF"/>
            <w:lang w:val="en-US"/>
          </w:rPr>
          <w:t>*</w:t>
        </w:r>
      </w14:conflictIns>
      <w14:conflictIns w:id="15" w:author="Brandt, P. (Paul)">
        <w:r w:rsidR="00EF10DE">
          <w:rPr>
            <w:rFonts w:ascii="Tahoma" w:eastAsia="Times New Roman" w:hAnsi="Tahoma" w:cs="Times New Roman"/>
            <w:color w:val="000000"/>
            <w:sz w:val="20"/>
            <w:szCs w:val="20"/>
            <w:shd w:val="clear" w:color="auto" w:fill="FFFFFF"/>
            <w:lang w:val="en-US"/>
          </w:rPr>
          <w:t>,</w:t>
        </w:r>
      </w14:conflictIns>
      <w:r w:rsidR="00EF10DE">
        <w:rPr>
          <w:rFonts w:ascii="Tahoma" w:eastAsia="Times New Roman" w:hAnsi="Tahoma" w:cs="Times New Roman"/>
          <w:color w:val="000000"/>
          <w:sz w:val="20"/>
          <w:szCs w:val="20"/>
          <w:shd w:val="clear" w:color="auto" w:fill="FFFFFF"/>
          <w:lang w:val="en-US"/>
        </w:rPr>
        <w:t xml:space="preserve"> w</w:t>
      </w:r>
      <w:r w:rsidR="00927E96">
        <w:rPr>
          <w:rFonts w:ascii="Tahoma" w:eastAsia="Times New Roman" w:hAnsi="Tahoma" w:cs="Times New Roman"/>
          <w:color w:val="000000"/>
          <w:sz w:val="20"/>
          <w:szCs w:val="20"/>
          <w:shd w:val="clear" w:color="auto" w:fill="FFFFFF"/>
          <w:lang w:val="en-US"/>
        </w:rPr>
        <w:t xml:space="preserve">e prefer the use of </w:t>
      </w:r>
      <w:r w:rsidR="00EF10DE">
        <w:rPr>
          <w:rFonts w:ascii="Tahoma" w:eastAsia="Times New Roman" w:hAnsi="Tahoma" w:cs="Times New Roman"/>
          <w:color w:val="000000"/>
          <w:sz w:val="20"/>
          <w:szCs w:val="20"/>
          <w:shd w:val="clear" w:color="auto" w:fill="FFFFFF"/>
          <w:lang w:val="en-US"/>
        </w:rPr>
        <w:t>“</w:t>
      </w:r>
      <w14:conflictIns w:id="16" w:author="Brandt, P. (Paul)">
        <w:r w:rsidR="00927E96">
          <w:rPr>
            <w:rFonts w:ascii="Tahoma" w:eastAsia="Times New Roman" w:hAnsi="Tahoma" w:cs="Times New Roman"/>
            <w:color w:val="000000"/>
            <w:sz w:val="20"/>
            <w:szCs w:val="20"/>
            <w:shd w:val="clear" w:color="auto" w:fill="FFFFFF"/>
            <w:lang w:val="en-US"/>
          </w:rPr>
          <w:t>*</w:t>
        </w:r>
      </w14:conflictIns>
      <w:r w:rsidR="00EF10DE">
        <w:rPr>
          <w:rFonts w:ascii="Tahoma" w:eastAsia="Times New Roman" w:hAnsi="Tahoma" w:cs="Times New Roman"/>
          <w:color w:val="000000"/>
          <w:sz w:val="20"/>
          <w:szCs w:val="20"/>
          <w:shd w:val="clear" w:color="auto" w:fill="FFFFFF"/>
          <w:lang w:val="en-US"/>
        </w:rPr>
        <w:t>entity”</w:t>
      </w:r>
      <w14:conflictIns w:id="17" w:author="Brandt, P. (Paul)">
        <w:r w:rsidR="00927E96">
          <w:rPr>
            <w:rFonts w:ascii="Tahoma" w:eastAsia="Times New Roman" w:hAnsi="Tahoma" w:cs="Times New Roman"/>
            <w:color w:val="000000"/>
            <w:sz w:val="20"/>
            <w:szCs w:val="20"/>
            <w:shd w:val="clear" w:color="auto" w:fill="FFFFFF"/>
            <w:lang w:val="en-US"/>
          </w:rPr>
          <w:t>*</w:t>
        </w:r>
      </w14:conflictIns>
      <w:r w:rsidR="00EF10DE">
        <w:rPr>
          <w:rFonts w:ascii="Tahoma" w:eastAsia="Times New Roman" w:hAnsi="Tahoma" w:cs="Times New Roman"/>
          <w:color w:val="000000"/>
          <w:sz w:val="20"/>
          <w:szCs w:val="20"/>
          <w:shd w:val="clear" w:color="auto" w:fill="FFFFFF"/>
          <w:lang w:val="en-US"/>
        </w:rPr>
        <w:t xml:space="preserve"> due to the ambiguous nature of the former in IT modelling and architectures. We consider an entity to stand for a thing or an event, </w:t>
      </w:r>
      <w:r w:rsidR="00B56AD9">
        <w:rPr>
          <w:rFonts w:ascii="Tahoma" w:eastAsia="Times New Roman" w:hAnsi="Tahoma" w:cs="Times New Roman"/>
          <w:color w:val="000000"/>
          <w:sz w:val="20"/>
          <w:szCs w:val="20"/>
          <w:shd w:val="clear" w:color="auto" w:fill="FFFFFF"/>
          <w:lang w:val="en-US"/>
        </w:rPr>
        <w:t xml:space="preserve">but also </w:t>
      </w:r>
      <w:r w:rsidR="00EF10DE">
        <w:rPr>
          <w:rFonts w:ascii="Tahoma" w:eastAsia="Times New Roman" w:hAnsi="Tahoma" w:cs="Times New Roman"/>
          <w:color w:val="000000"/>
          <w:sz w:val="20"/>
          <w:szCs w:val="20"/>
          <w:shd w:val="clear" w:color="auto" w:fill="FFFFFF"/>
          <w:lang w:val="en-US"/>
        </w:rPr>
        <w:t xml:space="preserve">a category of entities, </w:t>
      </w:r>
      <w:r w:rsidR="00B56AD9">
        <w:rPr>
          <w:rFonts w:ascii="Tahoma" w:eastAsia="Times New Roman" w:hAnsi="Tahoma" w:cs="Times New Roman"/>
          <w:color w:val="000000"/>
          <w:sz w:val="20"/>
          <w:szCs w:val="20"/>
          <w:shd w:val="clear" w:color="auto" w:fill="FFFFFF"/>
          <w:lang w:val="en-US"/>
        </w:rPr>
        <w:t xml:space="preserve">a </w:t>
      </w:r>
      <w:r w:rsidR="00EF10DE">
        <w:rPr>
          <w:rFonts w:ascii="Tahoma" w:eastAsia="Times New Roman" w:hAnsi="Tahoma" w:cs="Times New Roman"/>
          <w:color w:val="000000"/>
          <w:sz w:val="20"/>
          <w:szCs w:val="20"/>
          <w:shd w:val="clear" w:color="auto" w:fill="FFFFFF"/>
          <w:lang w:val="en-US"/>
        </w:rPr>
        <w:t>relati</w:t>
      </w:r>
      <w:r w:rsidR="00B56AD9">
        <w:rPr>
          <w:rFonts w:ascii="Tahoma" w:eastAsia="Times New Roman" w:hAnsi="Tahoma" w:cs="Times New Roman"/>
          <w:color w:val="000000"/>
          <w:sz w:val="20"/>
          <w:szCs w:val="20"/>
          <w:shd w:val="clear" w:color="auto" w:fill="FFFFFF"/>
          <w:lang w:val="en-US"/>
        </w:rPr>
        <w:t>on</w:t>
      </w:r>
      <w:r w:rsidR="00EF10DE">
        <w:rPr>
          <w:rFonts w:ascii="Tahoma" w:eastAsia="Times New Roman" w:hAnsi="Tahoma" w:cs="Times New Roman"/>
          <w:color w:val="000000"/>
          <w:sz w:val="20"/>
          <w:szCs w:val="20"/>
          <w:shd w:val="clear" w:color="auto" w:fill="FFFFFF"/>
          <w:lang w:val="en-US"/>
        </w:rPr>
        <w:t xml:space="preserve"> between entities and </w:t>
      </w:r>
      <w:r w:rsidR="00B56AD9">
        <w:rPr>
          <w:rFonts w:ascii="Tahoma" w:eastAsia="Times New Roman" w:hAnsi="Tahoma" w:cs="Times New Roman"/>
          <w:color w:val="000000"/>
          <w:sz w:val="20"/>
          <w:szCs w:val="20"/>
          <w:shd w:val="clear" w:color="auto" w:fill="FFFFFF"/>
          <w:lang w:val="en-US"/>
        </w:rPr>
        <w:t>a property</w:t>
      </w:r>
      <w:r w:rsidR="00EF10DE">
        <w:rPr>
          <w:rFonts w:ascii="Tahoma" w:eastAsia="Times New Roman" w:hAnsi="Tahoma" w:cs="Times New Roman"/>
          <w:color w:val="000000"/>
          <w:sz w:val="20"/>
          <w:szCs w:val="20"/>
          <w:shd w:val="clear" w:color="auto" w:fill="FFFFFF"/>
          <w:lang w:val="en-US"/>
        </w:rPr>
        <w:t xml:space="preserve"> of </w:t>
      </w:r>
      <w:r w:rsidR="00B56AD9">
        <w:rPr>
          <w:rFonts w:ascii="Tahoma" w:eastAsia="Times New Roman" w:hAnsi="Tahoma" w:cs="Times New Roman"/>
          <w:color w:val="000000"/>
          <w:sz w:val="20"/>
          <w:szCs w:val="20"/>
          <w:shd w:val="clear" w:color="auto" w:fill="FFFFFF"/>
          <w:lang w:val="en-US"/>
        </w:rPr>
        <w:t>an entity</w:t>
      </w:r>
      <w:r w:rsidR="00EF10DE">
        <w:rPr>
          <w:rFonts w:ascii="Tahoma" w:eastAsia="Times New Roman" w:hAnsi="Tahoma" w:cs="Times New Roman"/>
          <w:color w:val="000000"/>
          <w:sz w:val="20"/>
          <w:szCs w:val="20"/>
          <w:shd w:val="clear" w:color="auto" w:fill="FFFFFF"/>
          <w:lang w:val="en-US"/>
        </w:rPr>
        <w:t xml:space="preserve">. </w:t>
      </w:r>
      <w14:conflictIns w:id="18" w:author="Brandt, P. (Paul)">
        <w:r w:rsidR="00847253">
          <w:rPr>
            <w:rFonts w:ascii="Tahoma" w:eastAsia="Times New Roman" w:hAnsi="Tahoma" w:cs="Times New Roman"/>
            <w:color w:val="000000"/>
            <w:sz w:val="20"/>
            <w:szCs w:val="20"/>
            <w:shd w:val="clear" w:color="auto" w:fill="FFFFFF"/>
            <w:lang w:val="en-US"/>
          </w:rPr>
          <w:t>W</w:t>
        </w:r>
      </w14:conflictIns>
      <w14:conflictIns w:id="19" w:author="Brandt, P. (Paul)">
        <w:r w:rsidR="00847253" w:rsidRPr="007904AF">
          <w:rPr>
            <w:rFonts w:ascii="Tahoma" w:eastAsia="Times New Roman" w:hAnsi="Tahoma" w:cs="Times New Roman"/>
            <w:color w:val="000000"/>
            <w:sz w:val="20"/>
            <w:szCs w:val="20"/>
            <w:shd w:val="clear" w:color="auto" w:fill="FFFFFF"/>
            <w:lang w:val="en-US"/>
          </w:rPr>
          <w:t xml:space="preserve">e will refer to </w:t>
        </w:r>
      </w14:conflictIns>
      <w14:conflictIns w:id="20" w:author="Brandt, P. (Paul)">
        <w:r w:rsidR="00847253">
          <w:rPr>
            <w:rFonts w:ascii="Tahoma" w:eastAsia="Times New Roman" w:hAnsi="Tahoma" w:cs="Times New Roman"/>
            <w:color w:val="000000"/>
            <w:sz w:val="20"/>
            <w:szCs w:val="20"/>
            <w:shd w:val="clear" w:color="auto" w:fill="FFFFFF"/>
            <w:lang w:val="en-US"/>
          </w:rPr>
          <w:t>the *thought* or *interpretant* component</w:t>
        </w:r>
      </w14:conflictIns>
      <w14:conflictIns w:id="21" w:author="Brandt, P. (Paul)">
        <w:r w:rsidR="00847253" w:rsidRPr="007904AF">
          <w:rPr>
            <w:rFonts w:ascii="Tahoma" w:eastAsia="Times New Roman" w:hAnsi="Tahoma" w:cs="Times New Roman"/>
            <w:color w:val="000000"/>
            <w:sz w:val="20"/>
            <w:szCs w:val="20"/>
            <w:shd w:val="clear" w:color="auto" w:fill="FFFFFF"/>
            <w:lang w:val="en-US"/>
          </w:rPr>
          <w:t xml:space="preserve"> as the *conceptualisation*</w:t>
        </w:r>
      </w14:conflictIns>
      <w14:conflictIns w:id="22" w:author="Brandt, P. (Paul)">
        <w:r w:rsidR="00847253">
          <w:rPr>
            <w:rFonts w:ascii="Tahoma" w:eastAsia="Times New Roman" w:hAnsi="Tahoma" w:cs="Times New Roman"/>
            <w:color w:val="000000"/>
            <w:sz w:val="20"/>
            <w:szCs w:val="20"/>
            <w:shd w:val="clear" w:color="auto" w:fill="FFFFFF"/>
            <w:lang w:val="en-US"/>
          </w:rPr>
          <w:t xml:space="preserve">, to underline the individual conceptualisation that is being formed during conceptual modeling. </w:t>
        </w:r>
      </w14:conflictIns>
      <w:r w:rsidR="00076567">
        <w:rPr>
          <w:rFonts w:ascii="Tahoma" w:eastAsia="Times New Roman" w:hAnsi="Tahoma" w:cs="Times New Roman"/>
          <w:color w:val="000000"/>
          <w:sz w:val="20"/>
          <w:szCs w:val="20"/>
          <w:shd w:val="clear" w:color="auto" w:fill="FFFFFF"/>
          <w:lang w:val="en-US"/>
        </w:rPr>
        <w:t>And w</w:t>
      </w:r>
      <w:r w:rsidR="00EF10DE">
        <w:rPr>
          <w:rFonts w:ascii="Tahoma" w:eastAsia="Times New Roman" w:hAnsi="Tahoma" w:cs="Times New Roman"/>
          <w:color w:val="000000"/>
          <w:sz w:val="20"/>
          <w:szCs w:val="20"/>
          <w:shd w:val="clear" w:color="auto" w:fill="FFFFFF"/>
          <w:lang w:val="en-US"/>
        </w:rPr>
        <w:t xml:space="preserve">e prefer the use of </w:t>
      </w:r>
      <w14:conflictIns w:id="23" w:author="Brandt, P. (Paul)">
        <w:r w:rsidR="00847253">
          <w:rPr>
            <w:rFonts w:ascii="Tahoma" w:eastAsia="Times New Roman" w:hAnsi="Tahoma" w:cs="Times New Roman"/>
            <w:color w:val="000000"/>
            <w:sz w:val="20"/>
            <w:szCs w:val="20"/>
            <w:shd w:val="clear" w:color="auto" w:fill="FFFFFF"/>
            <w:lang w:val="en-US"/>
          </w:rPr>
          <w:t>*</w:t>
        </w:r>
      </w14:conflictIns>
      <w:r w:rsidR="00EF10DE">
        <w:rPr>
          <w:rFonts w:ascii="Tahoma" w:eastAsia="Times New Roman" w:hAnsi="Tahoma" w:cs="Times New Roman"/>
          <w:color w:val="000000"/>
          <w:sz w:val="20"/>
          <w:szCs w:val="20"/>
          <w:shd w:val="clear" w:color="auto" w:fill="FFFFFF"/>
          <w:lang w:val="en-US"/>
        </w:rPr>
        <w:t>token</w:t>
      </w:r>
      <w14:conflictIns w:id="24" w:author="Brandt, P. (Paul)">
        <w:r w:rsidR="00847253">
          <w:rPr>
            <w:rFonts w:ascii="Tahoma" w:eastAsia="Times New Roman" w:hAnsi="Tahoma" w:cs="Times New Roman"/>
            <w:color w:val="000000"/>
            <w:sz w:val="20"/>
            <w:szCs w:val="20"/>
            <w:shd w:val="clear" w:color="auto" w:fill="FFFFFF"/>
            <w:lang w:val="en-US"/>
          </w:rPr>
          <w:t>*</w:t>
        </w:r>
      </w14:conflictIns>
      <w:r w:rsidR="00EF10DE">
        <w:rPr>
          <w:rFonts w:ascii="Tahoma" w:eastAsia="Times New Roman" w:hAnsi="Tahoma" w:cs="Times New Roman"/>
          <w:color w:val="000000"/>
          <w:sz w:val="20"/>
          <w:szCs w:val="20"/>
          <w:shd w:val="clear" w:color="auto" w:fill="FFFFFF"/>
          <w:lang w:val="en-US"/>
        </w:rPr>
        <w:t xml:space="preserve"> over </w:t>
      </w:r>
      <w14:conflictIns w:id="25" w:author="Brandt, P. (Paul)">
        <w:r w:rsidR="00847253">
          <w:rPr>
            <w:rFonts w:ascii="Tahoma" w:eastAsia="Times New Roman" w:hAnsi="Tahoma" w:cs="Times New Roman"/>
            <w:color w:val="000000"/>
            <w:sz w:val="20"/>
            <w:szCs w:val="20"/>
            <w:shd w:val="clear" w:color="auto" w:fill="FFFFFF"/>
            <w:lang w:val="en-US"/>
          </w:rPr>
          <w:t>*</w:t>
        </w:r>
      </w14:conflictIns>
      <w:r w:rsidR="00EF10DE">
        <w:rPr>
          <w:rFonts w:ascii="Tahoma" w:eastAsia="Times New Roman" w:hAnsi="Tahoma" w:cs="Times New Roman"/>
          <w:color w:val="000000"/>
          <w:sz w:val="20"/>
          <w:szCs w:val="20"/>
          <w:shd w:val="clear" w:color="auto" w:fill="FFFFFF"/>
          <w:lang w:val="en-US"/>
        </w:rPr>
        <w:t>representamen</w:t>
      </w:r>
      <w14:conflictIns w:id="26" w:author="Brandt, P. (Paul)">
        <w:r w:rsidR="00847253">
          <w:rPr>
            <w:rFonts w:ascii="Tahoma" w:eastAsia="Times New Roman" w:hAnsi="Tahoma" w:cs="Times New Roman"/>
            <w:color w:val="000000"/>
            <w:sz w:val="20"/>
            <w:szCs w:val="20"/>
            <w:shd w:val="clear" w:color="auto" w:fill="FFFFFF"/>
            <w:lang w:val="en-US"/>
          </w:rPr>
          <w:t>*</w:t>
        </w:r>
      </w14:conflictIns>
      <w14:conflictIns w:id="27" w:author="Brandt, P. (Paul)">
        <w:r w:rsidR="00EF10DE">
          <w:rPr>
            <w:rFonts w:ascii="Tahoma" w:eastAsia="Times New Roman" w:hAnsi="Tahoma" w:cs="Times New Roman"/>
            <w:color w:val="000000"/>
            <w:sz w:val="20"/>
            <w:szCs w:val="20"/>
            <w:shd w:val="clear" w:color="auto" w:fill="FFFFFF"/>
            <w:lang w:val="en-US"/>
          </w:rPr>
          <w:t>,</w:t>
        </w:r>
      </w14:conflictIns>
      <w:r w:rsidR="00EF10DE">
        <w:rPr>
          <w:rFonts w:ascii="Tahoma" w:eastAsia="Times New Roman" w:hAnsi="Tahoma" w:cs="Times New Roman"/>
          <w:color w:val="000000"/>
          <w:sz w:val="20"/>
          <w:szCs w:val="20"/>
          <w:shd w:val="clear" w:color="auto" w:fill="FFFFFF"/>
          <w:lang w:val="en-US"/>
        </w:rPr>
        <w:t xml:space="preserve"> and consider it either an atomic element or a particular composition of atomic elemen</w:t>
      </w:r>
      <w:r w:rsidR="0078183E">
        <w:rPr>
          <w:rFonts w:ascii="Tahoma" w:eastAsia="Times New Roman" w:hAnsi="Tahoma" w:cs="Times New Roman"/>
          <w:color w:val="000000"/>
          <w:sz w:val="20"/>
          <w:szCs w:val="20"/>
          <w:shd w:val="clear" w:color="auto" w:fill="FFFFFF"/>
          <w:lang w:val="en-US"/>
        </w:rPr>
        <w:t>ts. We include directional denotations for the edges that are connected to the conceptualization vertex, and use names that underline the individual and mental nature of the sense making.</w:t>
      </w:r>
      <w:r w:rsidR="00B56AD9">
        <w:rPr>
          <w:rFonts w:ascii="Tahoma" w:eastAsia="Times New Roman" w:hAnsi="Tahoma" w:cs="Times New Roman"/>
          <w:color w:val="000000"/>
          <w:sz w:val="20"/>
          <w:szCs w:val="20"/>
          <w:shd w:val="clear" w:color="auto" w:fill="FFFFFF"/>
          <w:lang w:val="en-US"/>
        </w:rPr>
        <w:t xml:space="preserve"> </w:t>
      </w:r>
      <w:r w:rsidR="00076567">
        <w:rPr>
          <w:rFonts w:ascii="Tahoma" w:eastAsia="Times New Roman" w:hAnsi="Tahoma" w:cs="Times New Roman"/>
          <w:color w:val="000000"/>
          <w:sz w:val="20"/>
          <w:szCs w:val="20"/>
          <w:shd w:val="clear" w:color="auto" w:fill="FFFFFF"/>
          <w:lang w:val="en-US"/>
        </w:rPr>
        <w:t>Finally, we</w:t>
      </w:r>
      <w:r w:rsidR="00B56AD9">
        <w:rPr>
          <w:rFonts w:ascii="Tahoma" w:eastAsia="Times New Roman" w:hAnsi="Tahoma" w:cs="Times New Roman"/>
          <w:color w:val="000000"/>
          <w:sz w:val="20"/>
          <w:szCs w:val="20"/>
          <w:shd w:val="clear" w:color="auto" w:fill="FFFFFF"/>
          <w:lang w:val="en-US"/>
        </w:rPr>
        <w:t xml:space="preserve"> add the causal characteristics that the edges represent, as introduced by </w:t>
      </w:r>
      <w:r w:rsidR="00B56AD9" w:rsidRPr="00B374AB">
        <w:rPr>
          <w:rFonts w:ascii="Tahoma" w:eastAsia="Times New Roman" w:hAnsi="Tahoma" w:cs="Times New Roman"/>
          <w:color w:val="000000"/>
          <w:sz w:val="20"/>
          <w:szCs w:val="20"/>
          <w:shd w:val="clear" w:color="auto" w:fill="FFFFFF"/>
          <w:lang w:val="en-US"/>
        </w:rPr>
        <w:t>[@Ogden1989]</w:t>
      </w:r>
      <w:r w:rsidR="00B56AD9">
        <w:rPr>
          <w:rFonts w:ascii="Tahoma" w:eastAsia="Times New Roman" w:hAnsi="Tahoma" w:cs="Times New Roman"/>
          <w:color w:val="000000"/>
          <w:sz w:val="20"/>
          <w:szCs w:val="20"/>
          <w:shd w:val="clear" w:color="auto" w:fill="FFFFFF"/>
          <w:lang w:val="en-US"/>
        </w:rPr>
        <w:t>.</w:t>
      </w:r>
      <w:r w:rsidR="00076567">
        <w:rPr>
          <w:rFonts w:ascii="Tahoma" w:eastAsia="Times New Roman" w:hAnsi="Tahoma" w:cs="Times New Roman"/>
          <w:color w:val="000000"/>
          <w:sz w:val="20"/>
          <w:szCs w:val="20"/>
          <w:shd w:val="clear" w:color="auto" w:fill="FFFFFF"/>
          <w:lang w:val="en-US"/>
        </w:rPr>
        <w:t xml:space="preserve"> Whenever we use *sign* we refer to the semiotic sign.</w:t>
      </w:r>
    </w:p>
    <w:p w14:paraId="562C7A16" w14:textId="77777777" w:rsidR="00B56AD9" w:rsidRDefault="00B56AD9" w:rsidP="00141F5C">
      <w:pPr>
        <w:rPr>
          <w:rFonts w:ascii="Tahoma" w:eastAsia="Times New Roman" w:hAnsi="Tahoma" w:cs="Times New Roman"/>
          <w:color w:val="000000"/>
          <w:sz w:val="20"/>
          <w:szCs w:val="20"/>
          <w:shd w:val="clear" w:color="auto" w:fill="FFFFFF"/>
          <w:lang w:val="en-US"/>
        </w:rPr>
      </w:pPr>
    </w:p>
    <w:p w14:paraId="1DAAD063" w14:textId="48F625D9" w:rsidR="00167075" w:rsidRDefault="00805C4E" w:rsidP="00141F5C">
      <w:pPr>
        <w:rPr>
          <w:ins w:id="28" w:author="Hanneke Dominicus" w:date="2018-06-24T14:50:00Z"/>
          <w:rFonts w:ascii="Tahoma" w:eastAsia="Times New Roman" w:hAnsi="Tahoma" w:cs="Times New Roman"/>
          <w:color w:val="000000"/>
          <w:sz w:val="20"/>
          <w:szCs w:val="20"/>
          <w:shd w:val="clear" w:color="auto" w:fill="FFFFFF"/>
          <w:lang w:val="en-US"/>
        </w:rPr>
      </w:pPr>
      <w:r>
        <w:rPr>
          <w:rFonts w:ascii="Tahoma" w:eastAsia="Times New Roman" w:hAnsi="Tahoma" w:cs="Times New Roman"/>
          <w:color w:val="000000"/>
          <w:sz w:val="20"/>
          <w:szCs w:val="20"/>
          <w:shd w:val="clear" w:color="auto" w:fill="FFFFFF"/>
          <w:lang w:val="en-US"/>
        </w:rPr>
        <w:t xml:space="preserve">The dualistic nature of the semiotic </w:t>
      </w:r>
      <w:r w:rsidRPr="00805C4E">
        <w:rPr>
          <w:rFonts w:ascii="Tahoma" w:eastAsia="Times New Roman" w:hAnsi="Tahoma" w:cs="Times New Roman"/>
          <w:color w:val="000000"/>
          <w:sz w:val="20"/>
          <w:szCs w:val="20"/>
          <w:highlight w:val="yellow"/>
          <w:shd w:val="clear" w:color="auto" w:fill="FFFFFF"/>
          <w:lang w:val="en-US"/>
          <w:rPrChange w:id="29" w:author="Hanneke Dominicus" w:date="2018-06-24T14:14:00Z">
            <w:rPr>
              <w:rFonts w:ascii="Tahoma" w:eastAsia="Times New Roman" w:hAnsi="Tahoma" w:cs="Times New Roman"/>
              <w:color w:val="000000"/>
              <w:sz w:val="20"/>
              <w:szCs w:val="20"/>
              <w:shd w:val="clear" w:color="auto" w:fill="FFFFFF"/>
              <w:lang w:val="en-US"/>
            </w:rPr>
          </w:rPrChange>
        </w:rPr>
        <w:t>sign</w:t>
      </w:r>
      <w:r>
        <w:rPr>
          <w:rFonts w:ascii="Tahoma" w:eastAsia="Times New Roman" w:hAnsi="Tahoma" w:cs="Times New Roman"/>
          <w:color w:val="000000"/>
          <w:sz w:val="20"/>
          <w:szCs w:val="20"/>
          <w:shd w:val="clear" w:color="auto" w:fill="FFFFFF"/>
          <w:lang w:val="en-US"/>
        </w:rPr>
        <w:t xml:space="preserve"> should be constantly kept in mind: </w:t>
      </w:r>
      <w:r w:rsidR="007904AF" w:rsidRPr="007904AF">
        <w:rPr>
          <w:rFonts w:ascii="Tahoma" w:eastAsia="Times New Roman" w:hAnsi="Tahoma" w:cs="Times New Roman"/>
          <w:color w:val="000000"/>
          <w:sz w:val="20"/>
          <w:szCs w:val="20"/>
          <w:shd w:val="clear" w:color="auto" w:fill="FFFFFF"/>
          <w:lang w:val="en-US"/>
        </w:rPr>
        <w:t xml:space="preserve">on the one hand, </w:t>
      </w:r>
      <w:ins w:id="30" w:author="Hanneke Dominicus" w:date="2018-06-24T14:15:00Z">
        <w:r>
          <w:rPr>
            <w:rFonts w:ascii="Tahoma" w:eastAsia="Times New Roman" w:hAnsi="Tahoma" w:cs="Times New Roman"/>
            <w:color w:val="000000"/>
            <w:sz w:val="20"/>
            <w:szCs w:val="20"/>
            <w:shd w:val="clear" w:color="auto" w:fill="FFFFFF"/>
            <w:lang w:val="en-US"/>
          </w:rPr>
          <w:t xml:space="preserve">it </w:t>
        </w:r>
      </w:ins>
      <w:r w:rsidR="007904AF" w:rsidRPr="007904AF">
        <w:rPr>
          <w:rFonts w:ascii="Tahoma" w:eastAsia="Times New Roman" w:hAnsi="Tahoma" w:cs="Times New Roman"/>
          <w:color w:val="000000"/>
          <w:sz w:val="20"/>
          <w:szCs w:val="20"/>
          <w:shd w:val="clear" w:color="auto" w:fill="FFFFFF"/>
          <w:lang w:val="en-US"/>
        </w:rPr>
        <w:t xml:space="preserve">emphasises the distinction between the </w:t>
      </w:r>
      <w:r w:rsidR="00A93D4A">
        <w:rPr>
          <w:rFonts w:ascii="Tahoma" w:eastAsia="Times New Roman" w:hAnsi="Tahoma" w:cs="Times New Roman"/>
          <w:color w:val="000000"/>
          <w:sz w:val="20"/>
          <w:szCs w:val="20"/>
          <w:shd w:val="clear" w:color="auto" w:fill="FFFFFF"/>
          <w:lang w:val="en-US"/>
        </w:rPr>
        <w:t>entity and the token</w:t>
      </w:r>
      <w:r w:rsidR="007904AF" w:rsidRPr="007904AF">
        <w:rPr>
          <w:rFonts w:ascii="Tahoma" w:eastAsia="Times New Roman" w:hAnsi="Tahoma" w:cs="Times New Roman"/>
          <w:color w:val="000000"/>
          <w:sz w:val="20"/>
          <w:szCs w:val="20"/>
          <w:shd w:val="clear" w:color="auto" w:fill="FFFFFF"/>
          <w:lang w:val="en-US"/>
        </w:rPr>
        <w:t xml:space="preserve">, and on the other hand </w:t>
      </w:r>
      <w:ins w:id="31" w:author="Hanneke Dominicus" w:date="2018-06-24T14:15:00Z">
        <w:r>
          <w:rPr>
            <w:rFonts w:ascii="Tahoma" w:eastAsia="Times New Roman" w:hAnsi="Tahoma" w:cs="Times New Roman"/>
            <w:color w:val="000000"/>
            <w:sz w:val="20"/>
            <w:szCs w:val="20"/>
            <w:shd w:val="clear" w:color="auto" w:fill="FFFFFF"/>
            <w:lang w:val="en-US"/>
          </w:rPr>
          <w:t xml:space="preserve">it </w:t>
        </w:r>
      </w:ins>
      <w:r w:rsidR="007904AF" w:rsidRPr="007904AF">
        <w:rPr>
          <w:rFonts w:ascii="Tahoma" w:eastAsia="Times New Roman" w:hAnsi="Tahoma" w:cs="Times New Roman"/>
          <w:color w:val="000000"/>
          <w:sz w:val="20"/>
          <w:szCs w:val="20"/>
          <w:shd w:val="clear" w:color="auto" w:fill="FFFFFF"/>
          <w:lang w:val="en-US"/>
        </w:rPr>
        <w:t xml:space="preserve">insists on </w:t>
      </w:r>
      <w:commentRangeStart w:id="32"/>
      <w:r w:rsidR="007904AF" w:rsidRPr="007904AF">
        <w:rPr>
          <w:rFonts w:ascii="Tahoma" w:eastAsia="Times New Roman" w:hAnsi="Tahoma" w:cs="Times New Roman"/>
          <w:color w:val="000000"/>
          <w:sz w:val="20"/>
          <w:szCs w:val="20"/>
          <w:shd w:val="clear" w:color="auto" w:fill="FFFFFF"/>
          <w:lang w:val="en-US"/>
        </w:rPr>
        <w:t xml:space="preserve">its </w:t>
      </w:r>
      <w:commentRangeEnd w:id="32"/>
      <w:r>
        <w:rPr>
          <w:rStyle w:val="CommentReference"/>
        </w:rPr>
        <w:commentReference w:id="32"/>
      </w:r>
      <w:r w:rsidR="007904AF" w:rsidRPr="007904AF">
        <w:rPr>
          <w:rFonts w:ascii="Tahoma" w:eastAsia="Times New Roman" w:hAnsi="Tahoma" w:cs="Times New Roman"/>
          <w:color w:val="000000"/>
          <w:sz w:val="20"/>
          <w:szCs w:val="20"/>
          <w:shd w:val="clear" w:color="auto" w:fill="FFFFFF"/>
          <w:lang w:val="en-US"/>
        </w:rPr>
        <w:t xml:space="preserve">self-containment. </w:t>
      </w:r>
      <w:r w:rsidR="00A93D4A">
        <w:rPr>
          <w:rFonts w:ascii="Tahoma" w:eastAsia="Times New Roman" w:hAnsi="Tahoma" w:cs="Times New Roman"/>
          <w:color w:val="000000"/>
          <w:sz w:val="20"/>
          <w:szCs w:val="20"/>
          <w:shd w:val="clear" w:color="auto" w:fill="FFFFFF"/>
          <w:lang w:val="en-US"/>
        </w:rPr>
        <w:t>Moreover, n</w:t>
      </w:r>
      <w:r w:rsidR="007904AF" w:rsidRPr="007904AF">
        <w:rPr>
          <w:rFonts w:ascii="Tahoma" w:eastAsia="Times New Roman" w:hAnsi="Tahoma" w:cs="Times New Roman"/>
          <w:color w:val="000000"/>
          <w:sz w:val="20"/>
          <w:szCs w:val="20"/>
          <w:shd w:val="clear" w:color="auto" w:fill="FFFFFF"/>
          <w:lang w:val="en-US"/>
        </w:rPr>
        <w:t xml:space="preserve">o direct physical or mathematical relation exists between the </w:t>
      </w:r>
      <w:r w:rsidR="00A93D4A">
        <w:rPr>
          <w:rFonts w:ascii="Tahoma" w:eastAsia="Times New Roman" w:hAnsi="Tahoma" w:cs="Times New Roman"/>
          <w:color w:val="000000"/>
          <w:sz w:val="20"/>
          <w:szCs w:val="20"/>
          <w:shd w:val="clear" w:color="auto" w:fill="FFFFFF"/>
          <w:lang w:val="en-US"/>
        </w:rPr>
        <w:t>entity</w:t>
      </w:r>
      <w:r w:rsidR="007904AF" w:rsidRPr="007904AF">
        <w:rPr>
          <w:rFonts w:ascii="Tahoma" w:eastAsia="Times New Roman" w:hAnsi="Tahoma" w:cs="Times New Roman"/>
          <w:color w:val="000000"/>
          <w:sz w:val="20"/>
          <w:szCs w:val="20"/>
          <w:shd w:val="clear" w:color="auto" w:fill="FFFFFF"/>
          <w:lang w:val="en-US"/>
        </w:rPr>
        <w:t xml:space="preserve"> and the </w:t>
      </w:r>
      <w:r w:rsidR="00A93D4A">
        <w:rPr>
          <w:rFonts w:ascii="Tahoma" w:eastAsia="Times New Roman" w:hAnsi="Tahoma" w:cs="Times New Roman"/>
          <w:color w:val="000000"/>
          <w:sz w:val="20"/>
          <w:szCs w:val="20"/>
          <w:shd w:val="clear" w:color="auto" w:fill="FFFFFF"/>
          <w:lang w:val="en-US"/>
        </w:rPr>
        <w:t>(</w:t>
      </w:r>
      <w:r w:rsidR="007904AF" w:rsidRPr="007904AF">
        <w:rPr>
          <w:rFonts w:ascii="Tahoma" w:eastAsia="Times New Roman" w:hAnsi="Tahoma" w:cs="Times New Roman"/>
          <w:color w:val="000000"/>
          <w:sz w:val="20"/>
          <w:szCs w:val="20"/>
          <w:shd w:val="clear" w:color="auto" w:fill="FFFFFF"/>
          <w:lang w:val="en-US"/>
        </w:rPr>
        <w:t>random</w:t>
      </w:r>
      <w:r w:rsidR="00A93D4A">
        <w:rPr>
          <w:rFonts w:ascii="Tahoma" w:eastAsia="Times New Roman" w:hAnsi="Tahoma" w:cs="Times New Roman"/>
          <w:color w:val="000000"/>
          <w:sz w:val="20"/>
          <w:szCs w:val="20"/>
          <w:shd w:val="clear" w:color="auto" w:fill="FFFFFF"/>
          <w:lang w:val="en-US"/>
        </w:rPr>
        <w:t>)</w:t>
      </w:r>
      <w:r w:rsidR="007904AF" w:rsidRPr="007904AF">
        <w:rPr>
          <w:rFonts w:ascii="Tahoma" w:eastAsia="Times New Roman" w:hAnsi="Tahoma" w:cs="Times New Roman"/>
          <w:color w:val="000000"/>
          <w:sz w:val="20"/>
          <w:szCs w:val="20"/>
          <w:shd w:val="clear" w:color="auto" w:fill="FFFFFF"/>
          <w:lang w:val="en-US"/>
        </w:rPr>
        <w:t xml:space="preserve"> tokens that we use to refer to </w:t>
      </w:r>
      <w:r w:rsidR="00A93D4A">
        <w:rPr>
          <w:rFonts w:ascii="Tahoma" w:eastAsia="Times New Roman" w:hAnsi="Tahoma" w:cs="Times New Roman"/>
          <w:color w:val="000000"/>
          <w:sz w:val="20"/>
          <w:szCs w:val="20"/>
          <w:shd w:val="clear" w:color="auto" w:fill="FFFFFF"/>
          <w:lang w:val="en-US"/>
        </w:rPr>
        <w:t xml:space="preserve">it </w:t>
      </w:r>
      <w:r w:rsidR="007904AF" w:rsidRPr="007904AF">
        <w:rPr>
          <w:rFonts w:ascii="Tahoma" w:eastAsia="Times New Roman" w:hAnsi="Tahoma" w:cs="Times New Roman"/>
          <w:color w:val="000000"/>
          <w:sz w:val="20"/>
          <w:szCs w:val="20"/>
          <w:shd w:val="clear" w:color="auto" w:fill="FFFFFF"/>
          <w:lang w:val="en-US"/>
        </w:rPr>
        <w:t>that reality at the other hand</w:t>
      </w:r>
      <w:ins w:id="33" w:author="Hanneke Dominicus" w:date="2018-06-24T14:16:00Z">
        <w:r>
          <w:rPr>
            <w:rFonts w:ascii="Tahoma" w:eastAsia="Times New Roman" w:hAnsi="Tahoma" w:cs="Times New Roman"/>
            <w:color w:val="000000"/>
            <w:sz w:val="20"/>
            <w:szCs w:val="20"/>
            <w:shd w:val="clear" w:color="auto" w:fill="FFFFFF"/>
            <w:lang w:val="en-US"/>
          </w:rPr>
          <w:t xml:space="preserve"> (</w:t>
        </w:r>
        <w:r w:rsidRPr="00805C4E">
          <w:rPr>
            <w:rFonts w:ascii="Tahoma" w:eastAsia="Times New Roman" w:hAnsi="Tahoma" w:cs="Times New Roman"/>
            <w:color w:val="000000"/>
            <w:sz w:val="20"/>
            <w:szCs w:val="20"/>
            <w:highlight w:val="yellow"/>
            <w:shd w:val="clear" w:color="auto" w:fill="FFFFFF"/>
            <w:lang w:val="en-US"/>
            <w:rPrChange w:id="34" w:author="Hanneke Dominicus" w:date="2018-06-24T14:16:00Z">
              <w:rPr>
                <w:rFonts w:ascii="Tahoma" w:eastAsia="Times New Roman" w:hAnsi="Tahoma" w:cs="Times New Roman"/>
                <w:color w:val="000000"/>
                <w:sz w:val="20"/>
                <w:szCs w:val="20"/>
                <w:shd w:val="clear" w:color="auto" w:fill="FFFFFF"/>
                <w:lang w:val="en-US"/>
              </w:rPr>
            </w:rPrChange>
          </w:rPr>
          <w:t>mental</w:t>
        </w:r>
        <w:r>
          <w:rPr>
            <w:rFonts w:ascii="Tahoma" w:eastAsia="Times New Roman" w:hAnsi="Tahoma" w:cs="Times New Roman"/>
            <w:color w:val="000000"/>
            <w:sz w:val="20"/>
            <w:szCs w:val="20"/>
            <w:shd w:val="clear" w:color="auto" w:fill="FFFFFF"/>
            <w:lang w:val="en-US"/>
          </w:rPr>
          <w:t>)</w:t>
        </w:r>
      </w:ins>
      <w:r w:rsidR="007904AF" w:rsidRPr="007904AF">
        <w:rPr>
          <w:rFonts w:ascii="Tahoma" w:eastAsia="Times New Roman" w:hAnsi="Tahoma" w:cs="Times New Roman"/>
          <w:color w:val="000000"/>
          <w:sz w:val="20"/>
          <w:szCs w:val="20"/>
          <w:shd w:val="clear" w:color="auto" w:fill="FFFFFF"/>
          <w:lang w:val="en-US"/>
        </w:rPr>
        <w:t xml:space="preserve">. Although </w:t>
      </w:r>
      <w:del w:id="35" w:author="Hanneke Dominicus" w:date="2018-06-24T14:30:00Z">
        <w:r w:rsidR="007904AF" w:rsidRPr="007904AF" w:rsidDel="00D172F8">
          <w:rPr>
            <w:rFonts w:ascii="Tahoma" w:eastAsia="Times New Roman" w:hAnsi="Tahoma" w:cs="Times New Roman"/>
            <w:color w:val="000000"/>
            <w:sz w:val="20"/>
            <w:szCs w:val="20"/>
            <w:shd w:val="clear" w:color="auto" w:fill="FFFFFF"/>
            <w:lang w:val="en-US"/>
          </w:rPr>
          <w:delText>the signification implies that the</w:delText>
        </w:r>
      </w:del>
      <w:ins w:id="36" w:author="Hanneke Dominicus" w:date="2018-06-24T14:30:00Z">
        <w:r w:rsidR="00D172F8">
          <w:rPr>
            <w:rFonts w:ascii="Tahoma" w:eastAsia="Times New Roman" w:hAnsi="Tahoma" w:cs="Times New Roman"/>
            <w:color w:val="000000"/>
            <w:sz w:val="20"/>
            <w:szCs w:val="20"/>
            <w:shd w:val="clear" w:color="auto" w:fill="FFFFFF"/>
            <w:lang w:val="en-US"/>
          </w:rPr>
          <w:t>an</w:t>
        </w:r>
      </w:ins>
      <w:r w:rsidR="007904AF" w:rsidRPr="007904AF">
        <w:rPr>
          <w:rFonts w:ascii="Tahoma" w:eastAsia="Times New Roman" w:hAnsi="Tahoma" w:cs="Times New Roman"/>
          <w:color w:val="000000"/>
          <w:sz w:val="20"/>
          <w:szCs w:val="20"/>
          <w:shd w:val="clear" w:color="auto" w:fill="FFFFFF"/>
          <w:lang w:val="en-US"/>
        </w:rPr>
        <w:t xml:space="preserve"> association </w:t>
      </w:r>
      <w:ins w:id="37" w:author="Hanneke Dominicus" w:date="2018-06-24T14:33:00Z">
        <w:r w:rsidR="00D172F8">
          <w:rPr>
            <w:rFonts w:ascii="Tahoma" w:eastAsia="Times New Roman" w:hAnsi="Tahoma" w:cs="Times New Roman"/>
            <w:color w:val="000000"/>
            <w:sz w:val="20"/>
            <w:szCs w:val="20"/>
            <w:shd w:val="clear" w:color="auto" w:fill="FFFFFF"/>
            <w:lang w:val="en-US"/>
          </w:rPr>
          <w:t xml:space="preserve">exists </w:t>
        </w:r>
      </w:ins>
      <w:del w:id="38" w:author="Hanneke Dominicus" w:date="2018-06-24T14:30:00Z">
        <w:r w:rsidR="007904AF" w:rsidRPr="007904AF" w:rsidDel="00D172F8">
          <w:rPr>
            <w:rFonts w:ascii="Tahoma" w:eastAsia="Times New Roman" w:hAnsi="Tahoma" w:cs="Times New Roman"/>
            <w:color w:val="000000"/>
            <w:sz w:val="20"/>
            <w:szCs w:val="20"/>
            <w:shd w:val="clear" w:color="auto" w:fill="FFFFFF"/>
            <w:lang w:val="en-US"/>
          </w:rPr>
          <w:delText xml:space="preserve">exists </w:delText>
        </w:r>
      </w:del>
      <w:r w:rsidR="007904AF" w:rsidRPr="007904AF">
        <w:rPr>
          <w:rFonts w:ascii="Tahoma" w:eastAsia="Times New Roman" w:hAnsi="Tahoma" w:cs="Times New Roman"/>
          <w:color w:val="000000"/>
          <w:sz w:val="20"/>
          <w:szCs w:val="20"/>
          <w:shd w:val="clear" w:color="auto" w:fill="FFFFFF"/>
          <w:lang w:val="en-US"/>
        </w:rPr>
        <w:t xml:space="preserve">between the two, </w:t>
      </w:r>
      <w:del w:id="39" w:author="Hanneke Dominicus" w:date="2018-06-24T14:30:00Z">
        <w:r w:rsidR="007904AF" w:rsidRPr="007904AF" w:rsidDel="00D172F8">
          <w:rPr>
            <w:rFonts w:ascii="Tahoma" w:eastAsia="Times New Roman" w:hAnsi="Tahoma" w:cs="Times New Roman"/>
            <w:color w:val="000000"/>
            <w:sz w:val="20"/>
            <w:szCs w:val="20"/>
            <w:shd w:val="clear" w:color="auto" w:fill="FFFFFF"/>
            <w:lang w:val="en-US"/>
          </w:rPr>
          <w:delText>this signification</w:delText>
        </w:r>
      </w:del>
      <w:ins w:id="40" w:author="Hanneke Dominicus" w:date="2018-06-24T14:30:00Z">
        <w:r w:rsidR="00D172F8">
          <w:rPr>
            <w:rFonts w:ascii="Tahoma" w:eastAsia="Times New Roman" w:hAnsi="Tahoma" w:cs="Times New Roman"/>
            <w:color w:val="000000"/>
            <w:sz w:val="20"/>
            <w:szCs w:val="20"/>
            <w:shd w:val="clear" w:color="auto" w:fill="FFFFFF"/>
            <w:lang w:val="en-US"/>
          </w:rPr>
          <w:t xml:space="preserve">it </w:t>
        </w:r>
      </w:ins>
      <w:del w:id="41" w:author="Hanneke Dominicus" w:date="2018-06-24T14:33:00Z">
        <w:r w:rsidR="007904AF" w:rsidRPr="007904AF" w:rsidDel="00D172F8">
          <w:rPr>
            <w:rFonts w:ascii="Tahoma" w:eastAsia="Times New Roman" w:hAnsi="Tahoma" w:cs="Times New Roman"/>
            <w:color w:val="000000"/>
            <w:sz w:val="20"/>
            <w:szCs w:val="20"/>
            <w:shd w:val="clear" w:color="auto" w:fill="FFFFFF"/>
            <w:lang w:val="en-US"/>
          </w:rPr>
          <w:delText xml:space="preserve"> </w:delText>
        </w:r>
      </w:del>
      <w:r w:rsidR="007904AF" w:rsidRPr="007904AF">
        <w:rPr>
          <w:rFonts w:ascii="Tahoma" w:eastAsia="Times New Roman" w:hAnsi="Tahoma" w:cs="Times New Roman"/>
          <w:color w:val="000000"/>
          <w:sz w:val="20"/>
          <w:szCs w:val="20"/>
          <w:shd w:val="clear" w:color="auto" w:fill="FFFFFF"/>
          <w:lang w:val="en-US"/>
        </w:rPr>
        <w:t xml:space="preserve">emerges as a mental one only. Hence, the </w:t>
      </w:r>
      <w:del w:id="42" w:author="Hanneke Dominicus" w:date="2018-06-24T14:31:00Z">
        <w:r w:rsidR="007904AF" w:rsidRPr="007904AF" w:rsidDel="00D172F8">
          <w:rPr>
            <w:rFonts w:ascii="Tahoma" w:eastAsia="Times New Roman" w:hAnsi="Tahoma" w:cs="Times New Roman"/>
            <w:color w:val="000000"/>
            <w:sz w:val="20"/>
            <w:szCs w:val="20"/>
            <w:shd w:val="clear" w:color="auto" w:fill="FFFFFF"/>
            <w:lang w:val="en-US"/>
          </w:rPr>
          <w:delText xml:space="preserve">signification is drawn as </w:delText>
        </w:r>
      </w:del>
      <w:del w:id="43" w:author="Hanneke Dominicus" w:date="2018-06-24T14:32:00Z">
        <w:r w:rsidR="007904AF" w:rsidRPr="007904AF" w:rsidDel="00D172F8">
          <w:rPr>
            <w:rFonts w:ascii="Tahoma" w:eastAsia="Times New Roman" w:hAnsi="Tahoma" w:cs="Times New Roman"/>
            <w:color w:val="000000"/>
            <w:sz w:val="20"/>
            <w:szCs w:val="20"/>
            <w:shd w:val="clear" w:color="auto" w:fill="FFFFFF"/>
            <w:lang w:val="en-US"/>
          </w:rPr>
          <w:delText xml:space="preserve">a </w:delText>
        </w:r>
      </w:del>
      <w:r w:rsidR="007904AF" w:rsidRPr="007904AF">
        <w:rPr>
          <w:rFonts w:ascii="Tahoma" w:eastAsia="Times New Roman" w:hAnsi="Tahoma" w:cs="Times New Roman"/>
          <w:color w:val="000000"/>
          <w:sz w:val="20"/>
          <w:szCs w:val="20"/>
          <w:shd w:val="clear" w:color="auto" w:fill="FFFFFF"/>
          <w:lang w:val="en-US"/>
        </w:rPr>
        <w:t xml:space="preserve">dotted line </w:t>
      </w:r>
      <w:del w:id="44" w:author="Hanneke Dominicus" w:date="2018-06-24T14:31:00Z">
        <w:r w:rsidR="007904AF" w:rsidRPr="007904AF" w:rsidDel="00D172F8">
          <w:rPr>
            <w:rFonts w:ascii="Tahoma" w:eastAsia="Times New Roman" w:hAnsi="Tahoma" w:cs="Times New Roman"/>
            <w:color w:val="000000"/>
            <w:sz w:val="20"/>
            <w:szCs w:val="20"/>
            <w:shd w:val="clear" w:color="auto" w:fill="FFFFFF"/>
            <w:lang w:val="en-US"/>
          </w:rPr>
          <w:delText xml:space="preserve">that, </w:delText>
        </w:r>
      </w:del>
      <w:r w:rsidR="007904AF" w:rsidRPr="007904AF">
        <w:rPr>
          <w:rFonts w:ascii="Tahoma" w:eastAsia="Times New Roman" w:hAnsi="Tahoma" w:cs="Times New Roman"/>
          <w:color w:val="000000"/>
          <w:sz w:val="20"/>
          <w:szCs w:val="20"/>
          <w:shd w:val="clear" w:color="auto" w:fill="FFFFFF"/>
          <w:lang w:val="en-US"/>
        </w:rPr>
        <w:t>in the semiotic triangle</w:t>
      </w:r>
      <w:ins w:id="45" w:author="Hanneke Dominicus" w:date="2018-06-24T14:34:00Z">
        <w:r w:rsidR="00D01222">
          <w:rPr>
            <w:rFonts w:ascii="Tahoma" w:eastAsia="Times New Roman" w:hAnsi="Tahoma" w:cs="Times New Roman"/>
            <w:color w:val="000000"/>
            <w:sz w:val="20"/>
            <w:szCs w:val="20"/>
            <w:shd w:val="clear" w:color="auto" w:fill="FFFFFF"/>
            <w:lang w:val="en-US"/>
          </w:rPr>
          <w:t xml:space="preserve">. </w:t>
        </w:r>
        <w:r w:rsidR="00D01222" w:rsidRPr="00167075">
          <w:rPr>
            <w:rFonts w:ascii="Tahoma" w:eastAsia="Times New Roman" w:hAnsi="Tahoma" w:cs="Times New Roman"/>
            <w:color w:val="000000"/>
            <w:sz w:val="20"/>
            <w:szCs w:val="20"/>
            <w:highlight w:val="yellow"/>
            <w:shd w:val="clear" w:color="auto" w:fill="FFFFFF"/>
            <w:lang w:val="en-US"/>
            <w:rPrChange w:id="46" w:author="Hanneke Dominicus" w:date="2018-06-24T14:49:00Z">
              <w:rPr>
                <w:rFonts w:ascii="Tahoma" w:eastAsia="Times New Roman" w:hAnsi="Tahoma" w:cs="Times New Roman"/>
                <w:color w:val="000000"/>
                <w:sz w:val="20"/>
                <w:szCs w:val="20"/>
                <w:shd w:val="clear" w:color="auto" w:fill="FFFFFF"/>
                <w:lang w:val="en-US"/>
              </w:rPr>
            </w:rPrChange>
          </w:rPr>
          <w:t>Semeiosis</w:t>
        </w:r>
      </w:ins>
      <w:del w:id="47" w:author="Hanneke Dominicus" w:date="2018-06-24T14:34:00Z">
        <w:r w:rsidR="007904AF" w:rsidRPr="00167075" w:rsidDel="00D01222">
          <w:rPr>
            <w:rFonts w:ascii="Tahoma" w:eastAsia="Times New Roman" w:hAnsi="Tahoma" w:cs="Times New Roman"/>
            <w:color w:val="000000"/>
            <w:sz w:val="20"/>
            <w:szCs w:val="20"/>
            <w:highlight w:val="yellow"/>
            <w:shd w:val="clear" w:color="auto" w:fill="FFFFFF"/>
            <w:lang w:val="en-US"/>
            <w:rPrChange w:id="48" w:author="Hanneke Dominicus" w:date="2018-06-24T14:49:00Z">
              <w:rPr>
                <w:rFonts w:ascii="Tahoma" w:eastAsia="Times New Roman" w:hAnsi="Tahoma" w:cs="Times New Roman"/>
                <w:color w:val="000000"/>
                <w:sz w:val="20"/>
                <w:szCs w:val="20"/>
                <w:shd w:val="clear" w:color="auto" w:fill="FFFFFF"/>
                <w:lang w:val="en-US"/>
              </w:rPr>
            </w:rPrChange>
          </w:rPr>
          <w:delText xml:space="preserve">, </w:delText>
        </w:r>
      </w:del>
      <w:ins w:id="49" w:author="Hanneke Dominicus" w:date="2018-06-24T14:33:00Z">
        <w:r w:rsidR="00D01222" w:rsidRPr="00167075">
          <w:rPr>
            <w:rFonts w:ascii="Tahoma" w:eastAsia="Times New Roman" w:hAnsi="Tahoma" w:cs="Times New Roman"/>
            <w:color w:val="000000"/>
            <w:sz w:val="20"/>
            <w:szCs w:val="20"/>
            <w:highlight w:val="yellow"/>
            <w:shd w:val="clear" w:color="auto" w:fill="FFFFFF"/>
            <w:lang w:val="en-US"/>
            <w:rPrChange w:id="50" w:author="Hanneke Dominicus" w:date="2018-06-24T14:49:00Z">
              <w:rPr>
                <w:rFonts w:ascii="Tahoma" w:eastAsia="Times New Roman" w:hAnsi="Tahoma" w:cs="Times New Roman"/>
                <w:color w:val="000000"/>
                <w:sz w:val="20"/>
                <w:szCs w:val="20"/>
                <w:shd w:val="clear" w:color="auto" w:fill="FFFFFF"/>
                <w:lang w:val="en-US"/>
              </w:rPr>
            </w:rPrChange>
          </w:rPr>
          <w:t xml:space="preserve"> </w:t>
        </w:r>
      </w:ins>
      <w:r w:rsidR="007904AF" w:rsidRPr="00167075">
        <w:rPr>
          <w:rFonts w:ascii="Tahoma" w:eastAsia="Times New Roman" w:hAnsi="Tahoma" w:cs="Times New Roman"/>
          <w:color w:val="000000"/>
          <w:sz w:val="20"/>
          <w:szCs w:val="20"/>
          <w:highlight w:val="yellow"/>
          <w:shd w:val="clear" w:color="auto" w:fill="FFFFFF"/>
          <w:lang w:val="en-US"/>
          <w:rPrChange w:id="51" w:author="Hanneke Dominicus" w:date="2018-06-24T14:49:00Z">
            <w:rPr>
              <w:rFonts w:ascii="Tahoma" w:eastAsia="Times New Roman" w:hAnsi="Tahoma" w:cs="Times New Roman"/>
              <w:color w:val="000000"/>
              <w:sz w:val="20"/>
              <w:szCs w:val="20"/>
              <w:shd w:val="clear" w:color="auto" w:fill="FFFFFF"/>
              <w:lang w:val="en-US"/>
            </w:rPr>
          </w:rPrChange>
        </w:rPr>
        <w:t xml:space="preserve">is realised as </w:t>
      </w:r>
      <w:ins w:id="52" w:author="Hanneke Dominicus" w:date="2018-06-24T14:40:00Z">
        <w:r w:rsidR="00D01222" w:rsidRPr="00167075">
          <w:rPr>
            <w:rFonts w:ascii="Tahoma" w:eastAsia="Times New Roman" w:hAnsi="Tahoma" w:cs="Times New Roman"/>
            <w:color w:val="000000"/>
            <w:sz w:val="20"/>
            <w:szCs w:val="20"/>
            <w:highlight w:val="yellow"/>
            <w:shd w:val="clear" w:color="auto" w:fill="FFFFFF"/>
            <w:lang w:val="en-US"/>
            <w:rPrChange w:id="53" w:author="Hanneke Dominicus" w:date="2018-06-24T14:49:00Z">
              <w:rPr>
                <w:rFonts w:ascii="Tahoma" w:eastAsia="Times New Roman" w:hAnsi="Tahoma" w:cs="Times New Roman"/>
                <w:color w:val="000000"/>
                <w:sz w:val="20"/>
                <w:szCs w:val="20"/>
                <w:shd w:val="clear" w:color="auto" w:fill="FFFFFF"/>
                <w:lang w:val="en-US"/>
              </w:rPr>
            </w:rPrChange>
          </w:rPr>
          <w:t xml:space="preserve">being </w:t>
        </w:r>
      </w:ins>
      <w:r w:rsidR="007904AF" w:rsidRPr="00167075">
        <w:rPr>
          <w:rFonts w:ascii="Tahoma" w:eastAsia="Times New Roman" w:hAnsi="Tahoma" w:cs="Times New Roman"/>
          <w:color w:val="000000"/>
          <w:sz w:val="20"/>
          <w:szCs w:val="20"/>
          <w:highlight w:val="yellow"/>
          <w:shd w:val="clear" w:color="auto" w:fill="FFFFFF"/>
          <w:lang w:val="en-US"/>
          <w:rPrChange w:id="54" w:author="Hanneke Dominicus" w:date="2018-06-24T14:49:00Z">
            <w:rPr>
              <w:rFonts w:ascii="Tahoma" w:eastAsia="Times New Roman" w:hAnsi="Tahoma" w:cs="Times New Roman"/>
              <w:color w:val="000000"/>
              <w:sz w:val="20"/>
              <w:szCs w:val="20"/>
              <w:shd w:val="clear" w:color="auto" w:fill="FFFFFF"/>
              <w:lang w:val="en-US"/>
            </w:rPr>
          </w:rPrChange>
        </w:rPr>
        <w:t>the subjectivation-concretisation</w:t>
      </w:r>
      <w:ins w:id="55" w:author="Hanneke Dominicus" w:date="2018-06-24T14:39:00Z">
        <w:r w:rsidR="00D01222" w:rsidRPr="00167075">
          <w:rPr>
            <w:rFonts w:ascii="Tahoma" w:eastAsia="Times New Roman" w:hAnsi="Tahoma" w:cs="Times New Roman"/>
            <w:color w:val="000000"/>
            <w:sz w:val="20"/>
            <w:szCs w:val="20"/>
            <w:highlight w:val="yellow"/>
            <w:shd w:val="clear" w:color="auto" w:fill="FFFFFF"/>
            <w:lang w:val="en-US"/>
            <w:rPrChange w:id="56" w:author="Hanneke Dominicus" w:date="2018-06-24T14:49:00Z">
              <w:rPr>
                <w:rFonts w:ascii="Tahoma" w:eastAsia="Times New Roman" w:hAnsi="Tahoma" w:cs="Times New Roman"/>
                <w:color w:val="000000"/>
                <w:sz w:val="20"/>
                <w:szCs w:val="20"/>
                <w:shd w:val="clear" w:color="auto" w:fill="FFFFFF"/>
                <w:lang w:val="en-US"/>
              </w:rPr>
            </w:rPrChange>
          </w:rPr>
          <w:t>,</w:t>
        </w:r>
      </w:ins>
      <w:r w:rsidR="007904AF" w:rsidRPr="00167075">
        <w:rPr>
          <w:rFonts w:ascii="Tahoma" w:eastAsia="Times New Roman" w:hAnsi="Tahoma" w:cs="Times New Roman"/>
          <w:color w:val="000000"/>
          <w:sz w:val="20"/>
          <w:szCs w:val="20"/>
          <w:highlight w:val="yellow"/>
          <w:shd w:val="clear" w:color="auto" w:fill="FFFFFF"/>
          <w:lang w:val="en-US"/>
          <w:rPrChange w:id="57" w:author="Hanneke Dominicus" w:date="2018-06-24T14:49:00Z">
            <w:rPr>
              <w:rFonts w:ascii="Tahoma" w:eastAsia="Times New Roman" w:hAnsi="Tahoma" w:cs="Times New Roman"/>
              <w:color w:val="000000"/>
              <w:sz w:val="20"/>
              <w:szCs w:val="20"/>
              <w:shd w:val="clear" w:color="auto" w:fill="FFFFFF"/>
              <w:lang w:val="en-US"/>
            </w:rPr>
          </w:rPrChange>
        </w:rPr>
        <w:t xml:space="preserve"> and abstraction-representation </w:t>
      </w:r>
      <w:del w:id="58" w:author="Hanneke Dominicus" w:date="2018-06-24T14:37:00Z">
        <w:r w:rsidR="007904AF" w:rsidRPr="00167075" w:rsidDel="00D01222">
          <w:rPr>
            <w:rFonts w:ascii="Tahoma" w:eastAsia="Times New Roman" w:hAnsi="Tahoma" w:cs="Times New Roman"/>
            <w:color w:val="000000"/>
            <w:sz w:val="20"/>
            <w:szCs w:val="20"/>
            <w:highlight w:val="yellow"/>
            <w:shd w:val="clear" w:color="auto" w:fill="FFFFFF"/>
            <w:lang w:val="en-US"/>
            <w:rPrChange w:id="59" w:author="Hanneke Dominicus" w:date="2018-06-24T14:49:00Z">
              <w:rPr>
                <w:rFonts w:ascii="Tahoma" w:eastAsia="Times New Roman" w:hAnsi="Tahoma" w:cs="Times New Roman"/>
                <w:color w:val="000000"/>
                <w:sz w:val="20"/>
                <w:szCs w:val="20"/>
                <w:shd w:val="clear" w:color="auto" w:fill="FFFFFF"/>
                <w:lang w:val="en-US"/>
              </w:rPr>
            </w:rPrChange>
          </w:rPr>
          <w:delText xml:space="preserve">acts </w:delText>
        </w:r>
      </w:del>
      <w:ins w:id="60" w:author="Hanneke Dominicus" w:date="2018-06-24T14:37:00Z">
        <w:r w:rsidR="00D01222" w:rsidRPr="00167075">
          <w:rPr>
            <w:rFonts w:ascii="Tahoma" w:eastAsia="Times New Roman" w:hAnsi="Tahoma" w:cs="Times New Roman"/>
            <w:color w:val="000000"/>
            <w:sz w:val="20"/>
            <w:szCs w:val="20"/>
            <w:highlight w:val="yellow"/>
            <w:shd w:val="clear" w:color="auto" w:fill="FFFFFF"/>
            <w:lang w:val="en-US"/>
            <w:rPrChange w:id="61" w:author="Hanneke Dominicus" w:date="2018-06-24T14:49:00Z">
              <w:rPr>
                <w:rFonts w:ascii="Tahoma" w:eastAsia="Times New Roman" w:hAnsi="Tahoma" w:cs="Times New Roman"/>
                <w:color w:val="000000"/>
                <w:sz w:val="20"/>
                <w:szCs w:val="20"/>
                <w:shd w:val="clear" w:color="auto" w:fill="FFFFFF"/>
                <w:lang w:val="en-US"/>
              </w:rPr>
            </w:rPrChange>
          </w:rPr>
          <w:t xml:space="preserve">processes </w:t>
        </w:r>
      </w:ins>
      <w:r w:rsidR="007904AF" w:rsidRPr="00167075">
        <w:rPr>
          <w:rFonts w:ascii="Tahoma" w:eastAsia="Times New Roman" w:hAnsi="Tahoma" w:cs="Times New Roman"/>
          <w:color w:val="000000"/>
          <w:sz w:val="20"/>
          <w:szCs w:val="20"/>
          <w:highlight w:val="yellow"/>
          <w:shd w:val="clear" w:color="auto" w:fill="FFFFFF"/>
          <w:lang w:val="en-US"/>
          <w:rPrChange w:id="62" w:author="Hanneke Dominicus" w:date="2018-06-24T14:49:00Z">
            <w:rPr>
              <w:rFonts w:ascii="Tahoma" w:eastAsia="Times New Roman" w:hAnsi="Tahoma" w:cs="Times New Roman"/>
              <w:color w:val="000000"/>
              <w:sz w:val="20"/>
              <w:szCs w:val="20"/>
              <w:shd w:val="clear" w:color="auto" w:fill="FFFFFF"/>
              <w:lang w:val="en-US"/>
            </w:rPr>
          </w:rPrChange>
        </w:rPr>
        <w:t>that connect</w:t>
      </w:r>
      <w:del w:id="63" w:author="Hanneke Dominicus" w:date="2018-06-24T14:37:00Z">
        <w:r w:rsidR="007904AF" w:rsidRPr="00167075" w:rsidDel="00D01222">
          <w:rPr>
            <w:rFonts w:ascii="Tahoma" w:eastAsia="Times New Roman" w:hAnsi="Tahoma" w:cs="Times New Roman"/>
            <w:color w:val="000000"/>
            <w:sz w:val="20"/>
            <w:szCs w:val="20"/>
            <w:highlight w:val="yellow"/>
            <w:shd w:val="clear" w:color="auto" w:fill="FFFFFF"/>
            <w:lang w:val="en-US"/>
            <w:rPrChange w:id="64" w:author="Hanneke Dominicus" w:date="2018-06-24T14:49:00Z">
              <w:rPr>
                <w:rFonts w:ascii="Tahoma" w:eastAsia="Times New Roman" w:hAnsi="Tahoma" w:cs="Times New Roman"/>
                <w:color w:val="000000"/>
                <w:sz w:val="20"/>
                <w:szCs w:val="20"/>
                <w:shd w:val="clear" w:color="auto" w:fill="FFFFFF"/>
                <w:lang w:val="en-US"/>
              </w:rPr>
            </w:rPrChange>
          </w:rPr>
          <w:delText>s</w:delText>
        </w:r>
      </w:del>
      <w:r w:rsidR="007904AF" w:rsidRPr="00167075">
        <w:rPr>
          <w:rFonts w:ascii="Tahoma" w:eastAsia="Times New Roman" w:hAnsi="Tahoma" w:cs="Times New Roman"/>
          <w:color w:val="000000"/>
          <w:sz w:val="20"/>
          <w:szCs w:val="20"/>
          <w:highlight w:val="yellow"/>
          <w:shd w:val="clear" w:color="auto" w:fill="FFFFFF"/>
          <w:lang w:val="en-US"/>
          <w:rPrChange w:id="65" w:author="Hanneke Dominicus" w:date="2018-06-24T14:49:00Z">
            <w:rPr>
              <w:rFonts w:ascii="Tahoma" w:eastAsia="Times New Roman" w:hAnsi="Tahoma" w:cs="Times New Roman"/>
              <w:color w:val="000000"/>
              <w:sz w:val="20"/>
              <w:szCs w:val="20"/>
              <w:shd w:val="clear" w:color="auto" w:fill="FFFFFF"/>
              <w:lang w:val="en-US"/>
            </w:rPr>
          </w:rPrChange>
        </w:rPr>
        <w:t xml:space="preserve"> the conceptualisation with the token and entity.</w:t>
      </w:r>
      <w:r w:rsidR="007904AF" w:rsidRPr="007904AF">
        <w:rPr>
          <w:rFonts w:ascii="Tahoma" w:eastAsia="Times New Roman" w:hAnsi="Tahoma" w:cs="Times New Roman"/>
          <w:color w:val="000000"/>
          <w:sz w:val="20"/>
          <w:szCs w:val="20"/>
          <w:shd w:val="clear" w:color="auto" w:fill="FFFFFF"/>
          <w:lang w:val="en-US"/>
        </w:rPr>
        <w:t xml:space="preserve"> </w:t>
      </w:r>
      <w:r w:rsidR="007904AF" w:rsidRPr="00D01222">
        <w:rPr>
          <w:rFonts w:ascii="Tahoma" w:eastAsia="Times New Roman" w:hAnsi="Tahoma" w:cs="Times New Roman"/>
          <w:color w:val="000000"/>
          <w:sz w:val="20"/>
          <w:szCs w:val="20"/>
          <w:highlight w:val="yellow"/>
          <w:shd w:val="clear" w:color="auto" w:fill="FFFFFF"/>
          <w:lang w:val="en-US"/>
          <w:rPrChange w:id="66" w:author="Hanneke Dominicus" w:date="2018-06-24T14:42:00Z">
            <w:rPr>
              <w:rFonts w:ascii="Tahoma" w:eastAsia="Times New Roman" w:hAnsi="Tahoma" w:cs="Times New Roman"/>
              <w:color w:val="000000"/>
              <w:sz w:val="20"/>
              <w:szCs w:val="20"/>
              <w:shd w:val="clear" w:color="auto" w:fill="FFFFFF"/>
              <w:lang w:val="en-US"/>
            </w:rPr>
          </w:rPrChange>
        </w:rPr>
        <w:t xml:space="preserve">Furthermore, according to Ogden and Richards </w:t>
      </w:r>
      <w:r w:rsidR="00B374AB" w:rsidRPr="00D01222">
        <w:rPr>
          <w:rFonts w:ascii="Tahoma" w:eastAsia="Times New Roman" w:hAnsi="Tahoma" w:cs="Times New Roman"/>
          <w:color w:val="000000"/>
          <w:sz w:val="20"/>
          <w:szCs w:val="20"/>
          <w:highlight w:val="yellow"/>
          <w:shd w:val="clear" w:color="auto" w:fill="FFFFFF"/>
          <w:lang w:val="en-US"/>
          <w:rPrChange w:id="67" w:author="Hanneke Dominicus" w:date="2018-06-24T14:42:00Z">
            <w:rPr>
              <w:rFonts w:ascii="Tahoma" w:eastAsia="Times New Roman" w:hAnsi="Tahoma" w:cs="Times New Roman"/>
              <w:color w:val="000000"/>
              <w:sz w:val="20"/>
              <w:szCs w:val="20"/>
              <w:shd w:val="clear" w:color="auto" w:fill="FFFFFF"/>
              <w:lang w:val="en-US"/>
            </w:rPr>
          </w:rPrChange>
        </w:rPr>
        <w:t>[@Ogden1989]</w:t>
      </w:r>
      <w:r w:rsidR="007904AF" w:rsidRPr="00D01222">
        <w:rPr>
          <w:rFonts w:ascii="Tahoma" w:eastAsia="Times New Roman" w:hAnsi="Tahoma" w:cs="Times New Roman"/>
          <w:color w:val="000000"/>
          <w:sz w:val="20"/>
          <w:szCs w:val="20"/>
          <w:highlight w:val="yellow"/>
          <w:shd w:val="clear" w:color="auto" w:fill="FFFFFF"/>
          <w:lang w:val="en-US"/>
          <w:rPrChange w:id="68" w:author="Hanneke Dominicus" w:date="2018-06-24T14:42:00Z">
            <w:rPr>
              <w:rFonts w:ascii="Tahoma" w:eastAsia="Times New Roman" w:hAnsi="Tahoma" w:cs="Times New Roman"/>
              <w:color w:val="000000"/>
              <w:sz w:val="20"/>
              <w:szCs w:val="20"/>
              <w:shd w:val="clear" w:color="auto" w:fill="FFFFFF"/>
              <w:lang w:val="en-US"/>
            </w:rPr>
          </w:rPrChange>
        </w:rPr>
        <w:t>, the edges of the triangle carry distinct characterisations: the subjectivation/representation edge is causal and expresses *correctness*, the abstraction/concretisation edge is causal as well but expresses *adequacy*, while the indirect association edge about signification expresses *trueness</w:t>
      </w:r>
      <w:r w:rsidR="007904AF" w:rsidRPr="007904AF">
        <w:rPr>
          <w:rFonts w:ascii="Tahoma" w:eastAsia="Times New Roman" w:hAnsi="Tahoma" w:cs="Times New Roman"/>
          <w:color w:val="000000"/>
          <w:sz w:val="20"/>
          <w:szCs w:val="20"/>
          <w:shd w:val="clear" w:color="auto" w:fill="FFFFFF"/>
          <w:lang w:val="en-US"/>
        </w:rPr>
        <w:t>*.   </w:t>
      </w:r>
    </w:p>
    <w:p w14:paraId="6E3123D4" w14:textId="77777777" w:rsidR="00A93D4A" w:rsidRDefault="00167075" w:rsidP="007904AF">
      <w:pPr>
        <w:rPr>
          <w:rFonts w:ascii="Tahoma" w:eastAsia="Times New Roman" w:hAnsi="Tahoma" w:cs="Times New Roman"/>
          <w:color w:val="000000"/>
          <w:sz w:val="20"/>
          <w:szCs w:val="20"/>
          <w:shd w:val="clear" w:color="auto" w:fill="FFFFFF"/>
          <w:lang w:val="en-US"/>
        </w:rPr>
      </w:pPr>
      <w:ins w:id="69" w:author="Hanneke Dominicus" w:date="2018-06-24T14:50:00Z">
        <w:r>
          <w:rPr>
            <w:rFonts w:ascii="Tahoma" w:eastAsia="Times New Roman" w:hAnsi="Tahoma" w:cs="Times New Roman"/>
            <w:color w:val="000000"/>
            <w:sz w:val="20"/>
            <w:szCs w:val="20"/>
            <w:shd w:val="clear" w:color="auto" w:fill="FFFFFF"/>
            <w:lang w:val="en-US"/>
          </w:rPr>
          <w:t xml:space="preserve">OF: Here we introduce the semiotic triangle. This ST and </w:t>
        </w:r>
      </w:ins>
      <w:ins w:id="70" w:author="Hanneke Dominicus" w:date="2018-06-24T14:56:00Z">
        <w:r w:rsidR="00DE4E7A">
          <w:rPr>
            <w:rFonts w:ascii="Tahoma" w:eastAsia="Times New Roman" w:hAnsi="Tahoma" w:cs="Times New Roman"/>
            <w:color w:val="000000"/>
            <w:sz w:val="20"/>
            <w:szCs w:val="20"/>
            <w:shd w:val="clear" w:color="auto" w:fill="FFFFFF"/>
            <w:lang w:val="en-US"/>
          </w:rPr>
          <w:t>its</w:t>
        </w:r>
      </w:ins>
      <w:ins w:id="71" w:author="Hanneke Dominicus" w:date="2018-06-24T14:50:00Z">
        <w:r>
          <w:rPr>
            <w:rFonts w:ascii="Tahoma" w:eastAsia="Times New Roman" w:hAnsi="Tahoma" w:cs="Times New Roman"/>
            <w:color w:val="000000"/>
            <w:sz w:val="20"/>
            <w:szCs w:val="20"/>
            <w:shd w:val="clear" w:color="auto" w:fill="FFFFFF"/>
            <w:lang w:val="en-US"/>
          </w:rPr>
          <w:t xml:space="preserve"> ribs have been defined</w:t>
        </w:r>
      </w:ins>
      <w:ins w:id="72" w:author="Hanneke Dominicus" w:date="2018-06-24T14:53:00Z">
        <w:r>
          <w:rPr>
            <w:rFonts w:ascii="Tahoma" w:eastAsia="Times New Roman" w:hAnsi="Tahoma" w:cs="Times New Roman"/>
            <w:color w:val="000000"/>
            <w:sz w:val="20"/>
            <w:szCs w:val="20"/>
            <w:shd w:val="clear" w:color="auto" w:fill="FFFFFF"/>
            <w:lang w:val="en-US"/>
          </w:rPr>
          <w:t xml:space="preserve"> by xx, xx, xx. </w:t>
        </w:r>
      </w:ins>
      <w:ins w:id="73" w:author="Hanneke Dominicus" w:date="2018-06-24T14:56:00Z">
        <w:r w:rsidR="00DE4E7A" w:rsidRPr="00141F5C">
          <w:rPr>
            <w:rFonts w:ascii="Tahoma" w:eastAsia="Times New Roman" w:hAnsi="Tahoma" w:cs="Times New Roman"/>
            <w:color w:val="000000"/>
            <w:sz w:val="20"/>
            <w:szCs w:val="20"/>
            <w:shd w:val="clear" w:color="auto" w:fill="FFFFFF"/>
            <w:rPrChange w:id="74" w:author="Paul Brandt" w:date="2018-06-25T15:07:00Z">
              <w:rPr>
                <w:rFonts w:ascii="Tahoma" w:eastAsia="Times New Roman" w:hAnsi="Tahoma" w:cs="Times New Roman"/>
                <w:color w:val="000000"/>
                <w:sz w:val="20"/>
                <w:szCs w:val="20"/>
                <w:shd w:val="clear" w:color="auto" w:fill="FFFFFF"/>
                <w:lang w:val="en-US"/>
              </w:rPr>
            </w:rPrChange>
          </w:rPr>
          <w:t xml:space="preserve">En dan wat zij zoal zeiden (of niet) en je eigen product hieronder tonen. </w:t>
        </w:r>
      </w:ins>
      <w:r w:rsidR="007904AF" w:rsidRPr="00141F5C">
        <w:rPr>
          <w:rFonts w:ascii="Tahoma" w:eastAsia="Times New Roman" w:hAnsi="Tahoma" w:cs="Times New Roman"/>
          <w:color w:val="000000"/>
          <w:sz w:val="20"/>
          <w:szCs w:val="20"/>
          <w:rPrChange w:id="75" w:author="Paul Brandt" w:date="2018-06-25T15:07:00Z">
            <w:rPr>
              <w:rFonts w:ascii="Tahoma" w:eastAsia="Times New Roman" w:hAnsi="Tahoma" w:cs="Times New Roman"/>
              <w:color w:val="000000"/>
              <w:sz w:val="20"/>
              <w:szCs w:val="20"/>
              <w:lang w:val="en-US"/>
            </w:rPr>
          </w:rPrChange>
        </w:rPr>
        <w:br/>
      </w:r>
      <w:r w:rsidR="007904AF" w:rsidRPr="00141F5C">
        <w:rPr>
          <w:rFonts w:ascii="Tahoma" w:eastAsia="Times New Roman" w:hAnsi="Tahoma" w:cs="Times New Roman"/>
          <w:color w:val="000000"/>
          <w:sz w:val="20"/>
          <w:szCs w:val="20"/>
          <w:rPrChange w:id="76" w:author="Paul Brandt" w:date="2018-06-25T15:07:00Z">
            <w:rPr>
              <w:rFonts w:ascii="Tahoma" w:eastAsia="Times New Roman" w:hAnsi="Tahoma" w:cs="Times New Roman"/>
              <w:color w:val="000000"/>
              <w:sz w:val="20"/>
              <w:szCs w:val="20"/>
              <w:lang w:val="en-US"/>
            </w:rPr>
          </w:rPrChange>
        </w:rPr>
        <w:br/>
      </w:r>
      <w:bookmarkStart w:id="77" w:name="_GoBack"/>
      <w:r w:rsidR="007904AF" w:rsidRPr="007904AF">
        <w:rPr>
          <w:rFonts w:ascii="Tahoma" w:eastAsia="Times New Roman" w:hAnsi="Tahoma" w:cs="Times New Roman"/>
          <w:color w:val="000000"/>
          <w:sz w:val="20"/>
          <w:szCs w:val="20"/>
          <w:shd w:val="clear" w:color="auto" w:fill="FFFFFF"/>
          <w:lang w:val="en-US"/>
        </w:rPr>
        <w:lastRenderedPageBreak/>
        <w:t xml:space="preserve">Apart from this strict semiotics notion, semantics are also influenced by philosophy and need consensus on the question “when are we committed to the existence of certain entities?”. </w:t>
      </w:r>
      <w:r w:rsidR="00CE09F2">
        <w:rPr>
          <w:rFonts w:ascii="Tahoma" w:eastAsia="Times New Roman" w:hAnsi="Tahoma" w:cs="Times New Roman"/>
          <w:color w:val="000000"/>
          <w:sz w:val="20"/>
          <w:szCs w:val="20"/>
          <w:shd w:val="clear" w:color="auto" w:fill="FFFFFF"/>
          <w:lang w:val="en-US"/>
        </w:rPr>
        <w:t>I</w:t>
      </w:r>
      <w:r w:rsidR="007904AF" w:rsidRPr="007904AF">
        <w:rPr>
          <w:rFonts w:ascii="Tahoma" w:eastAsia="Times New Roman" w:hAnsi="Tahoma" w:cs="Times New Roman"/>
          <w:color w:val="000000"/>
          <w:sz w:val="20"/>
          <w:szCs w:val="20"/>
          <w:shd w:val="clear" w:color="auto" w:fill="FFFFFF"/>
          <w:lang w:val="en-US"/>
        </w:rPr>
        <w:t xml:space="preserve">t is relevant to acknowledge that humans maintain assumptions and background knowledge, both of which impact the semeiosis and, hence, semantics. This is where the conceptualisation plays an important role as frame of reference to our understanding, also denoted as the *ontological commitment*. Consider the following </w:t>
      </w:r>
      <w:r w:rsidR="001761AA">
        <w:rPr>
          <w:rFonts w:ascii="Tahoma" w:eastAsia="Times New Roman" w:hAnsi="Tahoma" w:cs="Times New Roman"/>
          <w:color w:val="000000"/>
          <w:sz w:val="20"/>
          <w:szCs w:val="20"/>
          <w:shd w:val="clear" w:color="auto" w:fill="FFFFFF"/>
          <w:lang w:val="en-US"/>
        </w:rPr>
        <w:t>cases</w:t>
      </w:r>
      <w:r w:rsidR="007904AF" w:rsidRPr="007904AF">
        <w:rPr>
          <w:rFonts w:ascii="Tahoma" w:eastAsia="Times New Roman" w:hAnsi="Tahoma" w:cs="Times New Roman"/>
          <w:color w:val="000000"/>
          <w:sz w:val="20"/>
          <w:szCs w:val="20"/>
          <w:shd w:val="clear" w:color="auto" w:fill="FFFFFF"/>
          <w:lang w:val="en-US"/>
        </w:rPr>
        <w:t>:</w:t>
      </w:r>
      <w:r w:rsidR="007904AF" w:rsidRPr="007904AF">
        <w:rPr>
          <w:rFonts w:ascii="Tahoma" w:eastAsia="Times New Roman" w:hAnsi="Tahoma" w:cs="Times New Roman"/>
          <w:color w:val="000000"/>
          <w:sz w:val="20"/>
          <w:szCs w:val="20"/>
          <w:lang w:val="en-US"/>
        </w:rPr>
        <w:br/>
      </w:r>
      <w:r w:rsidR="007904AF" w:rsidRPr="007904AF">
        <w:rPr>
          <w:rFonts w:ascii="Tahoma" w:eastAsia="Times New Roman" w:hAnsi="Tahoma" w:cs="Times New Roman"/>
          <w:color w:val="000000"/>
          <w:sz w:val="20"/>
          <w:szCs w:val="20"/>
          <w:shd w:val="clear" w:color="auto" w:fill="FFFFFF"/>
          <w:lang w:val="en-US"/>
        </w:rPr>
        <w:t> </w:t>
      </w:r>
      <w:r w:rsidR="007904AF" w:rsidRPr="007904AF">
        <w:rPr>
          <w:rFonts w:ascii="Tahoma" w:eastAsia="Times New Roman" w:hAnsi="Tahoma" w:cs="Times New Roman"/>
          <w:color w:val="000000"/>
          <w:sz w:val="20"/>
          <w:szCs w:val="20"/>
          <w:lang w:val="en-US"/>
        </w:rPr>
        <w:br/>
      </w:r>
      <w:r w:rsidR="007904AF" w:rsidRPr="007904AF">
        <w:rPr>
          <w:rFonts w:ascii="Tahoma" w:eastAsia="Times New Roman" w:hAnsi="Tahoma" w:cs="Times New Roman"/>
          <w:color w:val="000000"/>
          <w:sz w:val="20"/>
          <w:szCs w:val="20"/>
          <w:shd w:val="clear" w:color="auto" w:fill="FFFFFF"/>
          <w:lang w:val="en-US"/>
        </w:rPr>
        <w:t xml:space="preserve">* Assume we utter that “the king of France is bald”. This sentence has got a useful meaning, being that in case of a king of France, the dear fellow is as bald as a coot. We did not say *that* a king of France exists, nor *that* bald men exist; we only used these two phrases to *refer* to things that might or might not exist. Hence, we do not need to commit to the existence of a king of France, nor to the existence of bald men, before we can formulate </w:t>
      </w:r>
      <w:r w:rsidR="00573699">
        <w:rPr>
          <w:rFonts w:ascii="Tahoma" w:eastAsia="Times New Roman" w:hAnsi="Tahoma" w:cs="Times New Roman"/>
          <w:color w:val="000000"/>
          <w:sz w:val="20"/>
          <w:szCs w:val="20"/>
          <w:shd w:val="clear" w:color="auto" w:fill="FFFFFF"/>
          <w:lang w:val="en-US"/>
        </w:rPr>
        <w:t>the</w:t>
      </w:r>
      <w:r w:rsidR="007904AF" w:rsidRPr="007904AF">
        <w:rPr>
          <w:rFonts w:ascii="Tahoma" w:eastAsia="Times New Roman" w:hAnsi="Tahoma" w:cs="Times New Roman"/>
          <w:color w:val="000000"/>
          <w:sz w:val="20"/>
          <w:szCs w:val="20"/>
          <w:shd w:val="clear" w:color="auto" w:fill="FFFFFF"/>
          <w:lang w:val="en-US"/>
        </w:rPr>
        <w:t xml:space="preserve"> sentence that *if* there is a king of France, he must be bald. Still, and despite being a meaningful sentence, “the king of France” does not refer to something</w:t>
      </w:r>
      <w:r w:rsidR="00573699">
        <w:rPr>
          <w:rFonts w:ascii="Tahoma" w:eastAsia="Times New Roman" w:hAnsi="Tahoma" w:cs="Times New Roman"/>
          <w:color w:val="000000"/>
          <w:sz w:val="20"/>
          <w:szCs w:val="20"/>
          <w:shd w:val="clear" w:color="auto" w:fill="FFFFFF"/>
          <w:lang w:val="en-US"/>
        </w:rPr>
        <w:t xml:space="preserve"> (</w:t>
      </w:r>
      <w:r w:rsidR="00A93D4A">
        <w:rPr>
          <w:rFonts w:ascii="Tahoma" w:eastAsia="Times New Roman" w:hAnsi="Tahoma" w:cs="Times New Roman"/>
          <w:color w:val="000000"/>
          <w:sz w:val="20"/>
          <w:szCs w:val="20"/>
          <w:shd w:val="clear" w:color="auto" w:fill="FFFFFF"/>
          <w:lang w:val="en-US"/>
        </w:rPr>
        <w:t xml:space="preserve">as </w:t>
      </w:r>
      <w:r w:rsidR="00573699">
        <w:rPr>
          <w:rFonts w:ascii="Tahoma" w:eastAsia="Times New Roman" w:hAnsi="Tahoma" w:cs="Times New Roman"/>
          <w:color w:val="000000"/>
          <w:sz w:val="20"/>
          <w:szCs w:val="20"/>
          <w:shd w:val="clear" w:color="auto" w:fill="FFFFFF"/>
          <w:lang w:val="en-US"/>
        </w:rPr>
        <w:t>France is a republic)</w:t>
      </w:r>
      <w:r w:rsidR="007904AF" w:rsidRPr="007904AF">
        <w:rPr>
          <w:rFonts w:ascii="Tahoma" w:eastAsia="Times New Roman" w:hAnsi="Tahoma" w:cs="Times New Roman"/>
          <w:color w:val="000000"/>
          <w:sz w:val="20"/>
          <w:szCs w:val="20"/>
          <w:shd w:val="clear" w:color="auto" w:fill="FFFFFF"/>
          <w:lang w:val="en-US"/>
        </w:rPr>
        <w:t>, and therefore we cannot ren</w:t>
      </w:r>
      <w:r w:rsidR="00A93D4A">
        <w:rPr>
          <w:rFonts w:ascii="Tahoma" w:eastAsia="Times New Roman" w:hAnsi="Tahoma" w:cs="Times New Roman"/>
          <w:color w:val="000000"/>
          <w:sz w:val="20"/>
          <w:szCs w:val="20"/>
          <w:shd w:val="clear" w:color="auto" w:fill="FFFFFF"/>
          <w:lang w:val="en-US"/>
        </w:rPr>
        <w:t>der the truth of the sentence.</w:t>
      </w:r>
    </w:p>
    <w:p w14:paraId="4D7B3AEE" w14:textId="0B19CDE4" w:rsidR="007904AF" w:rsidRPr="007904AF" w:rsidRDefault="007904AF" w:rsidP="007904AF">
      <w:pPr>
        <w:rPr>
          <w:rFonts w:ascii="Times" w:eastAsia="Times New Roman" w:hAnsi="Times" w:cs="Times New Roman"/>
          <w:sz w:val="20"/>
          <w:szCs w:val="20"/>
          <w:lang w:val="en-US"/>
        </w:rPr>
      </w:pP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shd w:val="clear" w:color="auto" w:fill="FFFFFF"/>
          <w:lang w:val="en-US"/>
        </w:rPr>
        <w:t>* Assume we utter that “the species *leo* (lions) is extinct”. Despite the similarity with the linguistic structure of the previous se</w:t>
      </w:r>
      <w:r w:rsidR="00A93D4A">
        <w:rPr>
          <w:rFonts w:ascii="Tahoma" w:eastAsia="Times New Roman" w:hAnsi="Tahoma" w:cs="Times New Roman"/>
          <w:color w:val="000000"/>
          <w:sz w:val="20"/>
          <w:szCs w:val="20"/>
          <w:shd w:val="clear" w:color="auto" w:fill="FFFFFF"/>
          <w:lang w:val="en-US"/>
        </w:rPr>
        <w:t>ntence, in this case we do need to commit</w:t>
      </w:r>
      <w:r w:rsidRPr="007904AF">
        <w:rPr>
          <w:rFonts w:ascii="Tahoma" w:eastAsia="Times New Roman" w:hAnsi="Tahoma" w:cs="Times New Roman"/>
          <w:color w:val="000000"/>
          <w:sz w:val="20"/>
          <w:szCs w:val="20"/>
          <w:shd w:val="clear" w:color="auto" w:fill="FFFFFF"/>
          <w:lang w:val="en-US"/>
        </w:rPr>
        <w:t xml:space="preserve"> to the existence of the species leo. The reason for this is that we do not imply here something about one individual but about something that many individuals have in common, i.e., that which defines an entity as member of the leo species. Without accepting that “there is something” that we consider characteristic of the species of leo and leo alone, we defy the group as a whole, i.e., the universal type that each of them instantiates. And if we defy the existence of the universal type, we defy that “there is something”. But if we defy that “there is something”, it would be nonsense to even speak about any of its qualities, in this case extinction. Therefore, by defying the existence of the species, we defy the meaning of the sentence itself. We therefore are forced to commit to the existence of the species.</w:t>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shd w:val="clear" w:color="auto" w:fill="FFFFFF"/>
          <w:lang w:val="en-US"/>
        </w:rPr>
        <w:t>The contrast exemplified by these examples shows that only when we commit to something (here “the species *leo*”), the theory that we propose (here “is extinct”) can *refer* to that in order to *establish its validity*; clearly, in our world the theory is invalid, i.e., renders `False`, given the many counter examples of lions being alive. We consider this the philosophical cornerstone for semantics: we can assess the semantic validity of any proposition if and only if the underlying ontological commitment can be referred to. Furthermore, any assessment towards semantic interoperability of two semantic theories cannot be made without an assessment of the similarity between their underlying ontological commitments. Note, however, that “We look to (…) Ontology not in order to know *what there is*, but in order to know what a given remark or doctrine, ours or someone else’s, *says* there is” [@Quine:1953er].   </w:t>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shd w:val="clear" w:color="auto" w:fill="FFFFFF"/>
          <w:lang w:val="en-US"/>
        </w:rPr>
        <w:t>There is one more aspect about semantics that we would like to highlight, necessary to further clarify the difference between semantics as experienced by humans, and semantics that apply for computers (elaborated on in \cref{bridgehead-semantics}): According to [@Grice:1991BT;@Schulz2007], two subtypes of meaning exist: first, *semantic* meaning, semantics as how the tokens are meant to be interpreted, explained by Grice as *what is said*. We consider this equivalent to our notion on semantics above. Additionally, Grice considers another subtype that he explains as the *pragmatic* meaning. We like to consider this second subtype as the meaning that emerges from the tokens in the specific *context of use*, the meaning that is required to draw conclusions. Considering a heart rate reading of 128BPM, for instance, the same bits will refer to very different health conditions in the context of elderly (triggering an alarm) than in the context of new-borns (indicating perfect health). </w:t>
      </w:r>
      <w:r w:rsidRPr="007904AF">
        <w:rPr>
          <w:rFonts w:ascii="Tahoma" w:eastAsia="Times New Roman" w:hAnsi="Tahoma" w:cs="Times New Roman"/>
          <w:color w:val="000000"/>
          <w:sz w:val="20"/>
          <w:szCs w:val="20"/>
          <w:lang w:val="en-US"/>
        </w:rPr>
        <w:br/>
      </w:r>
      <w:bookmarkEnd w:id="77"/>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shd w:val="clear" w:color="auto" w:fill="FFFFFF"/>
          <w:lang w:val="en-US"/>
        </w:rPr>
        <w:t>&lt;!-- page additions --&gt;</w:t>
      </w:r>
      <w:r w:rsidRPr="007904AF">
        <w:rPr>
          <w:rFonts w:ascii="Tahoma" w:eastAsia="Times New Roman" w:hAnsi="Tahoma" w:cs="Times New Roman"/>
          <w:color w:val="000000"/>
          <w:sz w:val="20"/>
          <w:szCs w:val="20"/>
          <w:lang w:val="en-US"/>
        </w:rPr>
        <w:br/>
      </w:r>
      <w:r w:rsidRPr="007904AF">
        <w:rPr>
          <w:rFonts w:ascii="Tahoma" w:eastAsia="Times New Roman" w:hAnsi="Tahoma" w:cs="Times New Roman"/>
          <w:color w:val="000000"/>
          <w:sz w:val="20"/>
          <w:szCs w:val="20"/>
          <w:shd w:val="clear" w:color="auto" w:fill="FFFFFF"/>
          <w:lang w:val="en-US"/>
        </w:rPr>
        <w:lastRenderedPageBreak/>
        <w:t>[def:semtriangle</w:t>
      </w:r>
      <w14:conflictIns w:id="78" w:author="Brandt, P. (Paul)">
        <w:r w:rsidRPr="007904AF">
          <w:rPr>
            <w:rFonts w:ascii="Tahoma" w:eastAsia="Times New Roman" w:hAnsi="Tahoma" w:cs="Times New Roman"/>
            <w:color w:val="000000"/>
            <w:sz w:val="20"/>
            <w:szCs w:val="20"/>
            <w:shd w:val="clear" w:color="auto" w:fill="FFFFFF"/>
            <w:lang w:val="en-US"/>
          </w:rPr>
          <w:t>semtriangle</w:t>
        </w:r>
      </w14:conflictIns>
      <w14:conflictIns w:id="79" w:author="Brandt, P. (Paul)">
        <w:r w:rsidR="00847253">
          <w:rPr>
            <w:rFonts w:ascii="Tahoma" w:eastAsia="Times New Roman" w:hAnsi="Tahoma" w:cs="Times New Roman"/>
            <w:color w:val="000000"/>
            <w:sz w:val="20"/>
            <w:szCs w:val="20"/>
            <w:shd w:val="clear" w:color="auto" w:fill="FFFFFF"/>
            <w:lang w:val="en-US"/>
          </w:rPr>
          <w:t>s</w:t>
        </w:r>
      </w14:conflictIns>
      <w:r w:rsidRPr="007904AF">
        <w:rPr>
          <w:rFonts w:ascii="Tahoma" w:eastAsia="Times New Roman" w:hAnsi="Tahoma" w:cs="Times New Roman"/>
          <w:color w:val="000000"/>
          <w:sz w:val="20"/>
          <w:szCs w:val="20"/>
          <w:shd w:val="clear" w:color="auto" w:fill="FFFFFF"/>
          <w:lang w:val="en-US"/>
        </w:rPr>
        <w:t>]: src\images\SemioticTriangle</w:t>
      </w:r>
      <w14:conflictIns w:id="80" w:author="Brandt, P. (Paul)">
        <w:r w:rsidRPr="007904AF">
          <w:rPr>
            <w:rFonts w:ascii="Tahoma" w:eastAsia="Times New Roman" w:hAnsi="Tahoma" w:cs="Times New Roman"/>
            <w:color w:val="000000"/>
            <w:sz w:val="20"/>
            <w:szCs w:val="20"/>
            <w:shd w:val="clear" w:color="auto" w:fill="FFFFFF"/>
            <w:lang w:val="en-US"/>
          </w:rPr>
          <w:t>SemioticTriangle</w:t>
        </w:r>
      </w14:conflictIns>
      <w14:conflictIns w:id="81" w:author="Brandt, P. (Paul)">
        <w:r w:rsidR="00847253">
          <w:rPr>
            <w:rFonts w:ascii="Tahoma" w:eastAsia="Times New Roman" w:hAnsi="Tahoma" w:cs="Times New Roman"/>
            <w:color w:val="000000"/>
            <w:sz w:val="20"/>
            <w:szCs w:val="20"/>
            <w:shd w:val="clear" w:color="auto" w:fill="FFFFFF"/>
            <w:lang w:val="en-US"/>
          </w:rPr>
          <w:t>s</w:t>
        </w:r>
      </w14:conflictIns>
      <w:r w:rsidRPr="007904AF">
        <w:rPr>
          <w:rFonts w:ascii="Tahoma" w:eastAsia="Times New Roman" w:hAnsi="Tahoma" w:cs="Times New Roman"/>
          <w:color w:val="000000"/>
          <w:sz w:val="20"/>
          <w:szCs w:val="20"/>
          <w:shd w:val="clear" w:color="auto" w:fill="FFFFFF"/>
          <w:lang w:val="en-US"/>
        </w:rPr>
        <w:t>.png {#fig:semiotic-triangle</w:t>
      </w:r>
      <w14:conflictIns w:id="82" w:author="Brandt, P. (Paul)">
        <w:r w:rsidRPr="007904AF">
          <w:rPr>
            <w:rFonts w:ascii="Tahoma" w:eastAsia="Times New Roman" w:hAnsi="Tahoma" w:cs="Times New Roman"/>
            <w:color w:val="000000"/>
            <w:sz w:val="20"/>
            <w:szCs w:val="20"/>
            <w:shd w:val="clear" w:color="auto" w:fill="FFFFFF"/>
            <w:lang w:val="en-US"/>
          </w:rPr>
          <w:t>triangle</w:t>
        </w:r>
      </w14:conflictIns>
      <w14:conflictIns w:id="83" w:author="Brandt, P. (Paul)">
        <w:r w:rsidR="00847253">
          <w:rPr>
            <w:rFonts w:ascii="Tahoma" w:eastAsia="Times New Roman" w:hAnsi="Tahoma" w:cs="Times New Roman"/>
            <w:color w:val="000000"/>
            <w:sz w:val="20"/>
            <w:szCs w:val="20"/>
            <w:shd w:val="clear" w:color="auto" w:fill="FFFFFF"/>
            <w:lang w:val="en-US"/>
          </w:rPr>
          <w:t>s</w:t>
        </w:r>
      </w14:conflictIns>
      <w:r w:rsidRPr="007904AF">
        <w:rPr>
          <w:rFonts w:ascii="Tahoma" w:eastAsia="Times New Roman" w:hAnsi="Tahoma" w:cs="Times New Roman"/>
          <w:color w:val="000000"/>
          <w:sz w:val="20"/>
          <w:szCs w:val="20"/>
          <w:shd w:val="clear" w:color="auto" w:fill="FFFFFF"/>
          <w:lang w:val="en-US"/>
        </w:rPr>
        <w:t>}</w:t>
      </w:r>
    </w:p>
    <w:p w14:paraId="0B908A3D" w14:textId="77777777" w:rsidR="002E4F09" w:rsidRPr="00141F5C" w:rsidRDefault="002E4F09">
      <w:pPr>
        <w:rPr>
          <w:lang w:val="en-US"/>
          <w:rPrChange w:id="84" w:author="Paul Brandt" w:date="2018-06-25T15:07:00Z">
            <w:rPr/>
          </w:rPrChange>
        </w:rPr>
      </w:pPr>
    </w:p>
    <w:sectPr w:rsidR="002E4F09" w:rsidRPr="00141F5C" w:rsidSect="002E4F09">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Hanneke Dominicus" w:date="2018-06-24T14:13:00Z" w:initials="HD">
    <w:p w14:paraId="23653E59" w14:textId="77777777" w:rsidR="00847253" w:rsidRDefault="00847253">
      <w:pPr>
        <w:pStyle w:val="CommentText"/>
      </w:pPr>
      <w:r>
        <w:rPr>
          <w:rStyle w:val="CommentReference"/>
        </w:rPr>
        <w:annotationRef/>
      </w:r>
      <w:r>
        <w:t>Their?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653E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653E59" w16cid:durableId="1EDB83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1375C" w14:textId="77777777" w:rsidR="00847253" w:rsidRDefault="00847253" w:rsidP="002F066E">
      <w:r>
        <w:separator/>
      </w:r>
    </w:p>
  </w:endnote>
  <w:endnote w:type="continuationSeparator" w:id="0">
    <w:p w14:paraId="54DF3F77" w14:textId="77777777" w:rsidR="00847253" w:rsidRDefault="00847253" w:rsidP="002F066E">
      <w:r>
        <w:continuationSeparator/>
      </w:r>
    </w:p>
  </w:endnote>
  <w:endnote w:type="continuationNotice" w:id="1">
    <w:p w14:paraId="500A9B6D" w14:textId="77777777" w:rsidR="00A30B83" w:rsidRDefault="00A30B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Times">
    <w:altName w:val="Cambria Math"/>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70736" w14:textId="77777777" w:rsidR="00847253" w:rsidRDefault="00847253" w:rsidP="002F066E">
      <w:r>
        <w:separator/>
      </w:r>
    </w:p>
  </w:footnote>
  <w:footnote w:type="continuationSeparator" w:id="0">
    <w:p w14:paraId="7CF96F3B" w14:textId="77777777" w:rsidR="00847253" w:rsidRDefault="00847253" w:rsidP="002F066E">
      <w:r>
        <w:continuationSeparator/>
      </w:r>
    </w:p>
  </w:footnote>
  <w:footnote w:type="continuationNotice" w:id="1">
    <w:p w14:paraId="79482AB7" w14:textId="77777777" w:rsidR="00A30B83" w:rsidRDefault="00A30B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ndt, P. (Paul)">
    <w15:presenceInfo w15:providerId="AD" w15:userId="S-1-5-21-1104492580-2141259050-3462381582-2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4AF"/>
    <w:rsid w:val="00076567"/>
    <w:rsid w:val="00141F5C"/>
    <w:rsid w:val="00167075"/>
    <w:rsid w:val="001761AA"/>
    <w:rsid w:val="002E4F09"/>
    <w:rsid w:val="002F066E"/>
    <w:rsid w:val="0046257E"/>
    <w:rsid w:val="00573699"/>
    <w:rsid w:val="005817DB"/>
    <w:rsid w:val="005B05B0"/>
    <w:rsid w:val="00673203"/>
    <w:rsid w:val="006853BD"/>
    <w:rsid w:val="006C4455"/>
    <w:rsid w:val="0078183E"/>
    <w:rsid w:val="007904AF"/>
    <w:rsid w:val="00805C4E"/>
    <w:rsid w:val="00847253"/>
    <w:rsid w:val="008C74DD"/>
    <w:rsid w:val="008D3525"/>
    <w:rsid w:val="00927E96"/>
    <w:rsid w:val="00986A09"/>
    <w:rsid w:val="009A1DA0"/>
    <w:rsid w:val="009B5B01"/>
    <w:rsid w:val="00A30B83"/>
    <w:rsid w:val="00A93D4A"/>
    <w:rsid w:val="00B374AB"/>
    <w:rsid w:val="00B56AD9"/>
    <w:rsid w:val="00CE09F2"/>
    <w:rsid w:val="00CE2B0A"/>
    <w:rsid w:val="00D01222"/>
    <w:rsid w:val="00D172F8"/>
    <w:rsid w:val="00D644CD"/>
    <w:rsid w:val="00DB7603"/>
    <w:rsid w:val="00DC4ED3"/>
    <w:rsid w:val="00DD4D26"/>
    <w:rsid w:val="00DE4E7A"/>
    <w:rsid w:val="00E93320"/>
    <w:rsid w:val="00EF1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CF4575"/>
  <w14:defaultImageDpi w14:val="300"/>
  <w15:docId w15:val="{AF3782A5-DA38-4BE2-B906-A704A4726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04AF"/>
  </w:style>
  <w:style w:type="character" w:styleId="CommentReference">
    <w:name w:val="annotation reference"/>
    <w:basedOn w:val="DefaultParagraphFont"/>
    <w:uiPriority w:val="99"/>
    <w:semiHidden/>
    <w:unhideWhenUsed/>
    <w:rsid w:val="009A1DA0"/>
    <w:rPr>
      <w:sz w:val="18"/>
      <w:szCs w:val="18"/>
    </w:rPr>
  </w:style>
  <w:style w:type="paragraph" w:styleId="CommentText">
    <w:name w:val="annotation text"/>
    <w:basedOn w:val="Normal"/>
    <w:link w:val="CommentTextChar"/>
    <w:uiPriority w:val="99"/>
    <w:semiHidden/>
    <w:unhideWhenUsed/>
    <w:rsid w:val="009A1DA0"/>
  </w:style>
  <w:style w:type="character" w:customStyle="1" w:styleId="CommentTextChar">
    <w:name w:val="Comment Text Char"/>
    <w:basedOn w:val="DefaultParagraphFont"/>
    <w:link w:val="CommentText"/>
    <w:uiPriority w:val="99"/>
    <w:semiHidden/>
    <w:rsid w:val="009A1DA0"/>
    <w:rPr>
      <w:lang w:val="nl-NL"/>
    </w:rPr>
  </w:style>
  <w:style w:type="paragraph" w:styleId="CommentSubject">
    <w:name w:val="annotation subject"/>
    <w:basedOn w:val="CommentText"/>
    <w:next w:val="CommentText"/>
    <w:link w:val="CommentSubjectChar"/>
    <w:uiPriority w:val="99"/>
    <w:semiHidden/>
    <w:unhideWhenUsed/>
    <w:rsid w:val="009A1DA0"/>
    <w:rPr>
      <w:b/>
      <w:bCs/>
      <w:sz w:val="20"/>
      <w:szCs w:val="20"/>
    </w:rPr>
  </w:style>
  <w:style w:type="character" w:customStyle="1" w:styleId="CommentSubjectChar">
    <w:name w:val="Comment Subject Char"/>
    <w:basedOn w:val="CommentTextChar"/>
    <w:link w:val="CommentSubject"/>
    <w:uiPriority w:val="99"/>
    <w:semiHidden/>
    <w:rsid w:val="009A1DA0"/>
    <w:rPr>
      <w:b/>
      <w:bCs/>
      <w:sz w:val="20"/>
      <w:szCs w:val="20"/>
      <w:lang w:val="nl-NL"/>
    </w:rPr>
  </w:style>
  <w:style w:type="paragraph" w:styleId="BalloonText">
    <w:name w:val="Balloon Text"/>
    <w:basedOn w:val="Normal"/>
    <w:link w:val="BalloonTextChar"/>
    <w:uiPriority w:val="99"/>
    <w:semiHidden/>
    <w:unhideWhenUsed/>
    <w:rsid w:val="009A1DA0"/>
    <w:rPr>
      <w:rFonts w:ascii="Lucida Grande" w:hAnsi="Lucida Grande"/>
      <w:sz w:val="18"/>
      <w:szCs w:val="18"/>
    </w:rPr>
  </w:style>
  <w:style w:type="character" w:customStyle="1" w:styleId="BalloonTextChar">
    <w:name w:val="Balloon Text Char"/>
    <w:basedOn w:val="DefaultParagraphFont"/>
    <w:link w:val="BalloonText"/>
    <w:uiPriority w:val="99"/>
    <w:semiHidden/>
    <w:rsid w:val="009A1DA0"/>
    <w:rPr>
      <w:rFonts w:ascii="Lucida Grande" w:hAnsi="Lucida Grande"/>
      <w:sz w:val="18"/>
      <w:szCs w:val="18"/>
      <w:lang w:val="nl-NL"/>
    </w:rPr>
  </w:style>
  <w:style w:type="paragraph" w:styleId="Revision">
    <w:name w:val="Revision"/>
    <w:hidden/>
    <w:uiPriority w:val="99"/>
    <w:semiHidden/>
    <w:rsid w:val="00D172F8"/>
    <w:rPr>
      <w:lang w:val="nl-NL"/>
    </w:rPr>
  </w:style>
  <w:style w:type="paragraph" w:styleId="Header">
    <w:name w:val="header"/>
    <w:basedOn w:val="Normal"/>
    <w:link w:val="HeaderChar"/>
    <w:uiPriority w:val="99"/>
    <w:unhideWhenUsed/>
    <w:rsid w:val="002F066E"/>
    <w:pPr>
      <w:tabs>
        <w:tab w:val="center" w:pos="4513"/>
        <w:tab w:val="right" w:pos="9026"/>
      </w:tabs>
    </w:pPr>
  </w:style>
  <w:style w:type="character" w:customStyle="1" w:styleId="HeaderChar">
    <w:name w:val="Header Char"/>
    <w:basedOn w:val="DefaultParagraphFont"/>
    <w:link w:val="Header"/>
    <w:uiPriority w:val="99"/>
    <w:rsid w:val="002F066E"/>
    <w:rPr>
      <w:lang w:val="nl-NL"/>
    </w:rPr>
  </w:style>
  <w:style w:type="paragraph" w:styleId="Footer">
    <w:name w:val="footer"/>
    <w:basedOn w:val="Normal"/>
    <w:link w:val="FooterChar"/>
    <w:uiPriority w:val="99"/>
    <w:unhideWhenUsed/>
    <w:rsid w:val="002F066E"/>
    <w:pPr>
      <w:tabs>
        <w:tab w:val="center" w:pos="4513"/>
        <w:tab w:val="right" w:pos="9026"/>
      </w:tabs>
    </w:pPr>
  </w:style>
  <w:style w:type="character" w:customStyle="1" w:styleId="FooterChar">
    <w:name w:val="Footer Char"/>
    <w:basedOn w:val="DefaultParagraphFont"/>
    <w:link w:val="Footer"/>
    <w:uiPriority w:val="99"/>
    <w:rsid w:val="002F066E"/>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9313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15459</TotalTime>
  <Pages>3</Pages>
  <Words>1345</Words>
  <Characters>7268</Characters>
  <Application>Microsoft Office Word</Application>
  <DocSecurity>0</DocSecurity>
  <Lines>117</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Hanneke Dominicus</dc:creator>
  <cp:keywords/>
  <dc:description/>
  <cp:lastModifiedBy>Brandt, P. (Paul)</cp:lastModifiedBy>
  <cp:revision>10</cp:revision>
  <dcterms:created xsi:type="dcterms:W3CDTF">2018-06-24T11:42:00Z</dcterms:created>
  <dcterms:modified xsi:type="dcterms:W3CDTF">2018-07-17T10:19:00Z</dcterms:modified>
</cp:coreProperties>
</file>